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09704E" w:rsidRPr="00AE0625" w14:paraId="47944759" w14:textId="77777777" w:rsidTr="00961656">
        <w:tc>
          <w:tcPr>
            <w:tcW w:w="10790" w:type="dxa"/>
            <w:shd w:val="clear" w:color="auto" w:fill="17406D" w:themeFill="text2"/>
          </w:tcPr>
          <w:p w14:paraId="1C0A05FC" w14:textId="77777777" w:rsidR="0009704E" w:rsidRPr="00AE0625" w:rsidRDefault="0009704E" w:rsidP="004F0BFD">
            <w:pPr>
              <w:pStyle w:val="Title"/>
              <w:spacing w:after="0"/>
              <w:jc w:val="both"/>
              <w:rPr>
                <w:rFonts w:cstheme="majorHAnsi"/>
                <w:sz w:val="28"/>
                <w:szCs w:val="28"/>
              </w:rPr>
            </w:pPr>
            <w:r w:rsidRPr="00AE0625">
              <w:rPr>
                <w:rFonts w:cstheme="majorHAnsi"/>
                <w:color w:val="FFFFFF" w:themeColor="background1"/>
                <w:sz w:val="28"/>
                <w:szCs w:val="28"/>
              </w:rPr>
              <w:t>Next steps to ask the court to remove the default judgement in your eviction case</w:t>
            </w:r>
          </w:p>
        </w:tc>
      </w:tr>
    </w:tbl>
    <w:p w14:paraId="1E820105" w14:textId="77777777" w:rsidR="0009704E" w:rsidRPr="00AE0625" w:rsidRDefault="0009704E" w:rsidP="004F0BFD">
      <w:pPr>
        <w:jc w:val="both"/>
        <w:rPr>
          <w:rFonts w:asciiTheme="minorHAnsi" w:hAnsiTheme="minorHAnsi" w:cstheme="minorHAnsi"/>
          <w:b/>
          <w:bCs/>
          <w:sz w:val="20"/>
          <w:szCs w:val="20"/>
        </w:rPr>
      </w:pPr>
    </w:p>
    <w:p w14:paraId="194F9F41" w14:textId="59D025A3" w:rsidR="0009704E" w:rsidRDefault="0009704E" w:rsidP="004F0BFD">
      <w:pPr>
        <w:jc w:val="both"/>
        <w:rPr>
          <w:rFonts w:asciiTheme="minorHAnsi" w:hAnsiTheme="minorHAnsi" w:cstheme="minorHAnsi"/>
          <w:sz w:val="20"/>
          <w:szCs w:val="20"/>
        </w:rPr>
      </w:pPr>
      <w:r w:rsidRPr="00AE0625">
        <w:rPr>
          <w:rFonts w:asciiTheme="minorHAnsi" w:hAnsiTheme="minorHAnsi" w:cstheme="minorHAnsi"/>
          <w:sz w:val="20"/>
          <w:szCs w:val="20"/>
        </w:rPr>
        <w:t>Congratulations {{ users }}! You have finished all the forms you need to file to ask the court to remove the default judgement in your eviction case The rest of the pages in this packet are your motion in</w:t>
      </w:r>
      <w:r w:rsidRPr="00AE0625">
        <w:rPr>
          <w:rFonts w:asciiTheme="minorHAnsi" w:hAnsiTheme="minorHAnsi" w:cstheme="minorHAnsi"/>
          <w:b/>
          <w:sz w:val="20"/>
          <w:szCs w:val="20"/>
        </w:rPr>
        <w:t xml:space="preserve"> {{ </w:t>
      </w:r>
      <w:proofErr w:type="spellStart"/>
      <w:r w:rsidRPr="00AE0625">
        <w:rPr>
          <w:rFonts w:asciiTheme="minorHAnsi" w:hAnsiTheme="minorHAnsi" w:cstheme="minorHAnsi"/>
          <w:b/>
          <w:sz w:val="20"/>
          <w:szCs w:val="20"/>
        </w:rPr>
        <w:t>other_party</w:t>
      </w:r>
      <w:proofErr w:type="spellEnd"/>
      <w:r w:rsidRPr="00AE0625">
        <w:rPr>
          <w:rFonts w:asciiTheme="minorHAnsi" w:hAnsiTheme="minorHAnsi" w:cstheme="minorHAnsi"/>
          <w:b/>
          <w:sz w:val="20"/>
          <w:szCs w:val="20"/>
        </w:rPr>
        <w:t xml:space="preserve"> }} v. {{ users }}</w:t>
      </w:r>
      <w:r w:rsidR="00DF318D" w:rsidRPr="00AE0625">
        <w:rPr>
          <w:rFonts w:asciiTheme="minorHAnsi" w:hAnsiTheme="minorHAnsi" w:cstheme="minorHAnsi"/>
          <w:sz w:val="20"/>
          <w:szCs w:val="20"/>
        </w:rPr>
        <w:t>.</w:t>
      </w:r>
      <w:r w:rsidR="00F36DAD">
        <w:rPr>
          <w:rFonts w:asciiTheme="minorHAnsi" w:hAnsiTheme="minorHAnsi" w:cstheme="minorHAnsi"/>
          <w:sz w:val="20"/>
          <w:szCs w:val="20"/>
        </w:rPr>
        <w:t xml:space="preserve"> </w:t>
      </w:r>
    </w:p>
    <w:p w14:paraId="2140BF06" w14:textId="77777777" w:rsidR="004F0BFD" w:rsidRDefault="004F0BFD" w:rsidP="004F0BFD">
      <w:pPr>
        <w:jc w:val="both"/>
        <w:rPr>
          <w:rFonts w:asciiTheme="minorHAnsi" w:hAnsiTheme="minorHAnsi" w:cstheme="minorHAnsi"/>
          <w:sz w:val="20"/>
          <w:szCs w:val="20"/>
        </w:rPr>
      </w:pPr>
    </w:p>
    <w:p w14:paraId="1B9A81E5" w14:textId="1E9D367D" w:rsidR="00EE444D" w:rsidRPr="00AE0625" w:rsidRDefault="00EE444D" w:rsidP="004F0BFD">
      <w:pPr>
        <w:jc w:val="both"/>
        <w:rPr>
          <w:rFonts w:asciiTheme="minorHAnsi" w:hAnsiTheme="minorHAnsi" w:cstheme="minorHAnsi"/>
          <w:sz w:val="20"/>
          <w:szCs w:val="20"/>
        </w:rPr>
        <w:sectPr w:rsidR="00EE444D" w:rsidRPr="00AE0625" w:rsidSect="00DF318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0" w:gutter="0"/>
          <w:pgNumType w:start="1"/>
          <w:cols w:space="720"/>
          <w:formProt w:val="0"/>
          <w:docGrid w:linePitch="326" w:charSpace="8192"/>
        </w:sectPr>
      </w:pPr>
    </w:p>
    <w:p w14:paraId="1175F35A" w14:textId="4F6705AB" w:rsidR="0009704E" w:rsidRPr="00AE0625" w:rsidRDefault="0009704E" w:rsidP="004F0BFD">
      <w:pPr>
        <w:pStyle w:val="Heading2"/>
        <w:jc w:val="both"/>
        <w:rPr>
          <w:rFonts w:asciiTheme="minorHAnsi" w:hAnsiTheme="minorHAnsi" w:cstheme="minorHAnsi"/>
          <w:sz w:val="20"/>
          <w:szCs w:val="20"/>
        </w:rPr>
      </w:pPr>
      <w:bookmarkStart w:id="0" w:name="_yntzxzfdh9ya"/>
      <w:bookmarkEnd w:id="0"/>
      <w:r w:rsidRPr="00AE0625">
        <w:rPr>
          <w:rFonts w:asciiTheme="minorHAnsi" w:hAnsiTheme="minorHAnsi" w:cstheme="minorHAnsi"/>
          <w:sz w:val="20"/>
          <w:szCs w:val="20"/>
        </w:rPr>
        <w:t>Next steps</w:t>
      </w:r>
      <w:r w:rsidR="00C8175B">
        <w:rPr>
          <w:rFonts w:asciiTheme="minorHAnsi" w:hAnsiTheme="minorHAnsi" w:cstheme="minorHAnsi"/>
          <w:sz w:val="20"/>
          <w:szCs w:val="20"/>
        </w:rPr>
        <w:t xml:space="preserve"> overview</w:t>
      </w:r>
    </w:p>
    <w:p w14:paraId="75059045" w14:textId="6EAD2339" w:rsidR="0009704E" w:rsidRPr="00AE0625" w:rsidRDefault="0009704E" w:rsidP="004F0BFD">
      <w:pPr>
        <w:pStyle w:val="ListParagraph"/>
        <w:numPr>
          <w:ilvl w:val="0"/>
          <w:numId w:val="1"/>
        </w:numPr>
        <w:snapToGrid w:val="0"/>
        <w:jc w:val="both"/>
        <w:rPr>
          <w:rFonts w:cstheme="minorHAnsi"/>
          <w:b/>
          <w:bCs/>
          <w14:textOutline w14:w="9525" w14:cap="rnd" w14:cmpd="sng" w14:algn="ctr">
            <w14:noFill/>
            <w14:prstDash w14:val="solid"/>
            <w14:bevel/>
          </w14:textOutline>
        </w:rPr>
      </w:pPr>
      <w:r w:rsidRPr="00AE0625">
        <w:rPr>
          <w:rFonts w:cstheme="minorHAnsi"/>
          <w:b/>
          <w:bCs/>
          <w14:textOutline w14:w="9525" w14:cap="rnd" w14:cmpd="sng" w14:algn="ctr">
            <w14:noFill/>
            <w14:prstDash w14:val="solid"/>
            <w14:bevel/>
          </w14:textOutline>
        </w:rPr>
        <w:t xml:space="preserve">Print </w:t>
      </w:r>
      <w:r w:rsidR="00427158" w:rsidRPr="00AE0625">
        <w:rPr>
          <w:rFonts w:cstheme="minorHAnsi"/>
          <w:b/>
          <w:bCs/>
          <w14:textOutline w14:w="9525" w14:cap="rnd" w14:cmpd="sng" w14:algn="ctr">
            <w14:noFill/>
            <w14:prstDash w14:val="solid"/>
            <w14:bevel/>
          </w14:textOutline>
        </w:rPr>
        <w:t>3</w:t>
      </w:r>
      <w:r w:rsidRPr="00AE0625">
        <w:rPr>
          <w:rFonts w:cstheme="minorHAnsi"/>
          <w:b/>
          <w:bCs/>
          <w14:textOutline w14:w="9525" w14:cap="rnd" w14:cmpd="sng" w14:algn="ctr">
            <w14:noFill/>
            <w14:prstDash w14:val="solid"/>
            <w14:bevel/>
          </w14:textOutline>
        </w:rPr>
        <w:t xml:space="preserve"> copies of this motion</w:t>
      </w:r>
      <w:r w:rsidR="00885F41" w:rsidRPr="00AE0625">
        <w:rPr>
          <w:rFonts w:cstheme="minorHAnsi"/>
          <w:b/>
          <w:bCs/>
          <w14:textOutline w14:w="9525" w14:cap="rnd" w14:cmpd="sng" w14:algn="ctr">
            <w14:noFill/>
            <w14:prstDash w14:val="solid"/>
            <w14:bevel/>
          </w14:textOutline>
        </w:rPr>
        <w:t xml:space="preserve">: a </w:t>
      </w:r>
      <w:r w:rsidR="00427158" w:rsidRPr="00AE0625">
        <w:rPr>
          <w:rFonts w:cstheme="minorHAnsi"/>
          <w14:textOutline w14:w="9525" w14:cap="rnd" w14:cmpd="sng" w14:algn="ctr">
            <w14:noFill/>
            <w14:prstDash w14:val="solid"/>
            <w14:bevel/>
          </w14:textOutline>
        </w:rPr>
        <w:t xml:space="preserve">copy </w:t>
      </w:r>
      <w:r w:rsidR="00885F41" w:rsidRPr="00AE0625">
        <w:rPr>
          <w:rFonts w:cstheme="minorHAnsi"/>
          <w14:textOutline w14:w="9525" w14:cap="rnd" w14:cmpd="sng" w14:algn="ctr">
            <w14:noFill/>
            <w14:prstDash w14:val="solid"/>
            <w14:bevel/>
          </w14:textOutline>
        </w:rPr>
        <w:t>for</w:t>
      </w:r>
      <w:r w:rsidR="00427158" w:rsidRPr="00AE0625">
        <w:rPr>
          <w:rFonts w:cstheme="minorHAnsi"/>
          <w14:textOutline w14:w="9525" w14:cap="rnd" w14:cmpd="sng" w14:algn="ctr">
            <w14:noFill/>
            <w14:prstDash w14:val="solid"/>
            <w14:bevel/>
          </w14:textOutline>
        </w:rPr>
        <w:t xml:space="preserve"> the other party, </w:t>
      </w:r>
      <w:r w:rsidR="00885F41" w:rsidRPr="00AE0625">
        <w:rPr>
          <w:rFonts w:cstheme="minorHAnsi"/>
          <w14:textOutline w14:w="9525" w14:cap="rnd" w14:cmpd="sng" w14:algn="ctr">
            <w14:noFill/>
            <w14:prstDash w14:val="solid"/>
            <w14:bevel/>
          </w14:textOutline>
        </w:rPr>
        <w:t>a</w:t>
      </w:r>
      <w:r w:rsidR="00427158" w:rsidRPr="00AE0625">
        <w:rPr>
          <w:rFonts w:cstheme="minorHAnsi"/>
          <w14:textOutline w14:w="9525" w14:cap="rnd" w14:cmpd="sng" w14:algn="ctr">
            <w14:noFill/>
            <w14:prstDash w14:val="solid"/>
            <w14:bevel/>
          </w14:textOutline>
        </w:rPr>
        <w:t xml:space="preserve"> copy </w:t>
      </w:r>
      <w:r w:rsidR="00885F41" w:rsidRPr="00AE0625">
        <w:rPr>
          <w:rFonts w:cstheme="minorHAnsi"/>
          <w14:textOutline w14:w="9525" w14:cap="rnd" w14:cmpd="sng" w14:algn="ctr">
            <w14:noFill/>
            <w14:prstDash w14:val="solid"/>
            <w14:bevel/>
          </w14:textOutline>
        </w:rPr>
        <w:t>for</w:t>
      </w:r>
      <w:r w:rsidR="00427158" w:rsidRPr="00AE0625">
        <w:rPr>
          <w:rFonts w:cstheme="minorHAnsi"/>
          <w14:textOutline w14:w="9525" w14:cap="rnd" w14:cmpd="sng" w14:algn="ctr">
            <w14:noFill/>
            <w14:prstDash w14:val="solid"/>
            <w14:bevel/>
          </w14:textOutline>
        </w:rPr>
        <w:t xml:space="preserve"> the </w:t>
      </w:r>
      <w:r w:rsidR="00885F41" w:rsidRPr="00AE0625">
        <w:rPr>
          <w:rFonts w:cstheme="minorHAnsi"/>
          <w14:textOutline w14:w="9525" w14:cap="rnd" w14:cmpd="sng" w14:algn="ctr">
            <w14:noFill/>
            <w14:prstDash w14:val="solid"/>
            <w14:bevel/>
          </w14:textOutline>
        </w:rPr>
        <w:t>C</w:t>
      </w:r>
      <w:r w:rsidR="00427158" w:rsidRPr="00AE0625">
        <w:rPr>
          <w:rFonts w:cstheme="minorHAnsi"/>
          <w14:textOutline w14:w="9525" w14:cap="rnd" w14:cmpd="sng" w14:algn="ctr">
            <w14:noFill/>
            <w14:prstDash w14:val="solid"/>
            <w14:bevel/>
          </w14:textOutline>
        </w:rPr>
        <w:t>ourt</w:t>
      </w:r>
      <w:r w:rsidR="00885F41" w:rsidRPr="00AE0625">
        <w:rPr>
          <w:rFonts w:cstheme="minorHAnsi"/>
          <w14:textOutline w14:w="9525" w14:cap="rnd" w14:cmpd="sng" w14:algn="ctr">
            <w14:noFill/>
            <w14:prstDash w14:val="solid"/>
            <w14:bevel/>
          </w14:textOutline>
        </w:rPr>
        <w:t xml:space="preserve">, and </w:t>
      </w:r>
      <w:r w:rsidR="00885F41" w:rsidRPr="00AE0625">
        <w:rPr>
          <w:rFonts w:cstheme="minorHAnsi"/>
          <w:b/>
          <w:bCs/>
          <w14:textOutline w14:w="9525" w14:cap="rnd" w14:cmpd="sng" w14:algn="ctr">
            <w14:noFill/>
            <w14:prstDash w14:val="solid"/>
            <w14:bevel/>
          </w14:textOutline>
        </w:rPr>
        <w:t>k</w:t>
      </w:r>
      <w:r w:rsidRPr="00AE0625">
        <w:rPr>
          <w:rFonts w:cstheme="minorHAnsi"/>
          <w:b/>
          <w:bCs/>
          <w14:textOutline w14:w="9525" w14:cap="rnd" w14:cmpd="sng" w14:algn="ctr">
            <w14:noFill/>
            <w14:prstDash w14:val="solid"/>
            <w14:bevel/>
          </w14:textOutline>
        </w:rPr>
        <w:t>eep a copy for yourself.</w:t>
      </w:r>
      <w:r w:rsidR="00427158" w:rsidRPr="00AE0625">
        <w:rPr>
          <w:rFonts w:cstheme="minorHAnsi"/>
          <w:b/>
          <w:bCs/>
          <w14:textOutline w14:w="9525" w14:cap="rnd" w14:cmpd="sng" w14:algn="ctr">
            <w14:noFill/>
            <w14:prstDash w14:val="solid"/>
            <w14:bevel/>
          </w14:textOutline>
        </w:rPr>
        <w:t xml:space="preserve"> </w:t>
      </w:r>
    </w:p>
    <w:p w14:paraId="717C9954" w14:textId="4830BBD0" w:rsidR="0009704E" w:rsidRPr="00AE0625" w:rsidRDefault="00CB1FCE" w:rsidP="004F0BFD">
      <w:pPr>
        <w:pStyle w:val="ListParagraph"/>
        <w:numPr>
          <w:ilvl w:val="0"/>
          <w:numId w:val="1"/>
        </w:numPr>
        <w:snapToGrid w:val="0"/>
        <w:jc w:val="both"/>
        <w:rPr>
          <w:rFonts w:cstheme="minorHAnsi"/>
          <w14:textOutline w14:w="9525" w14:cap="rnd" w14:cmpd="sng" w14:algn="ctr">
            <w14:noFill/>
            <w14:prstDash w14:val="solid"/>
            <w14:bevel/>
          </w14:textOutline>
        </w:rPr>
      </w:pPr>
      <w:r w:rsidRPr="00AE0625">
        <w:rPr>
          <w:rFonts w:cstheme="minorHAnsi"/>
          <w14:textOutline w14:w="9525" w14:cap="rnd" w14:cmpd="sng" w14:algn="ctr">
            <w14:noFill/>
            <w14:prstDash w14:val="solid"/>
            <w14:bevel/>
          </w14:textOutline>
        </w:rPr>
        <w:t xml:space="preserve">Call </w:t>
      </w:r>
      <w:r w:rsidR="00C8175B" w:rsidRPr="00AE0625">
        <w:rPr>
          <w:rFonts w:cstheme="minorHAnsi"/>
        </w:rPr>
        <w:t xml:space="preserve">the {{ </w:t>
      </w:r>
      <w:proofErr w:type="spellStart"/>
      <w:r w:rsidR="00C8175B" w:rsidRPr="00AE0625">
        <w:rPr>
          <w:rFonts w:cstheme="minorHAnsi"/>
        </w:rPr>
        <w:t>trial_court</w:t>
      </w:r>
      <w:proofErr w:type="spellEnd"/>
      <w:r w:rsidR="00C8175B" w:rsidRPr="00AE0625">
        <w:rPr>
          <w:rFonts w:cstheme="minorHAnsi"/>
        </w:rPr>
        <w:t xml:space="preserve"> }} {{ </w:t>
      </w:r>
      <w:proofErr w:type="spellStart"/>
      <w:r w:rsidR="00C8175B" w:rsidRPr="00AE0625">
        <w:rPr>
          <w:rFonts w:cstheme="minorHAnsi"/>
        </w:rPr>
        <w:t>showifdef</w:t>
      </w:r>
      <w:proofErr w:type="spellEnd"/>
      <w:r w:rsidR="00C8175B" w:rsidRPr="00AE0625">
        <w:rPr>
          <w:rFonts w:cstheme="minorHAnsi"/>
        </w:rPr>
        <w:t>('</w:t>
      </w:r>
      <w:proofErr w:type="spellStart"/>
      <w:r w:rsidR="00C8175B" w:rsidRPr="00AE0625">
        <w:rPr>
          <w:rFonts w:cstheme="minorHAnsi"/>
        </w:rPr>
        <w:t>trial_court.phone_number</w:t>
      </w:r>
      <w:proofErr w:type="spellEnd"/>
      <w:r w:rsidR="00C8175B" w:rsidRPr="00AE0625">
        <w:rPr>
          <w:rFonts w:cstheme="minorHAnsi"/>
        </w:rPr>
        <w:t>') }}</w:t>
      </w:r>
      <w:r w:rsidRPr="00AE0625">
        <w:rPr>
          <w:rFonts w:cstheme="minorHAnsi"/>
          <w14:textOutline w14:w="9525" w14:cap="rnd" w14:cmpd="sng" w14:algn="ctr">
            <w14:noFill/>
            <w14:prstDash w14:val="solid"/>
            <w14:bevel/>
          </w14:textOutline>
        </w:rPr>
        <w:t xml:space="preserve">to </w:t>
      </w:r>
      <w:r w:rsidR="00BC1058" w:rsidRPr="00AE0625">
        <w:rPr>
          <w:rFonts w:cstheme="minorHAnsi"/>
          <w14:textOutline w14:w="9525" w14:cap="rnd" w14:cmpd="sng" w14:algn="ctr">
            <w14:noFill/>
            <w14:prstDash w14:val="solid"/>
            <w14:bevel/>
          </w14:textOutline>
        </w:rPr>
        <w:t>schedule</w:t>
      </w:r>
      <w:r w:rsidR="0009704E" w:rsidRPr="00AE0625">
        <w:rPr>
          <w:rFonts w:cstheme="minorHAnsi"/>
          <w14:textOutline w14:w="9525" w14:cap="rnd" w14:cmpd="sng" w14:algn="ctr">
            <w14:noFill/>
            <w14:prstDash w14:val="solid"/>
            <w14:bevel/>
          </w14:textOutline>
        </w:rPr>
        <w:t xml:space="preserve"> a new court date</w:t>
      </w:r>
      <w:r w:rsidR="00C8175B">
        <w:rPr>
          <w:rFonts w:cstheme="minorHAnsi"/>
          <w14:textOutline w14:w="9525" w14:cap="rnd" w14:cmpd="sng" w14:algn="ctr">
            <w14:noFill/>
            <w14:prstDash w14:val="solid"/>
            <w14:bevel/>
          </w14:textOutline>
        </w:rPr>
        <w:t xml:space="preserve"> and ask how to file your motion. </w:t>
      </w:r>
    </w:p>
    <w:p w14:paraId="16001FE5" w14:textId="087C1A05" w:rsidR="00BC1058" w:rsidRPr="00BC1058" w:rsidRDefault="0009704E" w:rsidP="004F0BFD">
      <w:pPr>
        <w:pStyle w:val="ListParagraph"/>
        <w:numPr>
          <w:ilvl w:val="0"/>
          <w:numId w:val="1"/>
        </w:numPr>
        <w:snapToGrid w:val="0"/>
        <w:jc w:val="both"/>
        <w:rPr>
          <w:rFonts w:cstheme="minorHAnsi"/>
          <w14:textOutline w14:w="9525" w14:cap="rnd" w14:cmpd="sng" w14:algn="ctr">
            <w14:noFill/>
            <w14:prstDash w14:val="solid"/>
            <w14:bevel/>
          </w14:textOutline>
        </w:rPr>
      </w:pPr>
      <w:r w:rsidRPr="00AE0625">
        <w:rPr>
          <w:rFonts w:cstheme="minorHAnsi"/>
          <w14:textOutline w14:w="9525" w14:cap="rnd" w14:cmpd="sng" w14:algn="ctr">
            <w14:noFill/>
            <w14:prstDash w14:val="solid"/>
            <w14:bevel/>
          </w14:textOutline>
        </w:rPr>
        <w:t xml:space="preserve">File this </w:t>
      </w:r>
      <w:r w:rsidRPr="00AE0625">
        <w:rPr>
          <w:rFonts w:cstheme="minorHAnsi"/>
        </w:rPr>
        <w:t>motion with the court</w:t>
      </w:r>
      <w:r w:rsidRPr="00AE0625">
        <w:rPr>
          <w:rFonts w:cstheme="minorHAnsi"/>
          <w14:textOutline w14:w="9525" w14:cap="rnd" w14:cmpd="sng" w14:algn="ctr">
            <w14:noFill/>
            <w14:prstDash w14:val="solid"/>
            <w14:bevel/>
          </w14:textOutline>
        </w:rPr>
        <w:t>.</w:t>
      </w:r>
      <w:r w:rsidR="00BC1058" w:rsidRPr="00BC1058">
        <w:rPr>
          <w:rFonts w:cstheme="minorHAnsi"/>
        </w:rPr>
        <w:t>{% if sheriff_notice %}</w:t>
      </w:r>
      <w:r w:rsidR="00BC1058">
        <w:rPr>
          <w:rFonts w:cstheme="minorHAnsi"/>
        </w:rPr>
        <w:t xml:space="preserve"> </w:t>
      </w:r>
      <w:r w:rsidRPr="00BC1058">
        <w:rPr>
          <w:rFonts w:cstheme="minorHAnsi"/>
          <w14:textOutline w14:w="9525" w14:cap="rnd" w14:cmpd="sng" w14:algn="ctr">
            <w14:noFill/>
            <w14:prstDash w14:val="solid"/>
            <w14:bevel/>
          </w14:textOutline>
        </w:rPr>
        <w:t>Tell the court about your notice of removal.</w:t>
      </w:r>
      <w:r w:rsidR="00BC1058" w:rsidRPr="00BC1058">
        <w:rPr>
          <w:rFonts w:cstheme="minorHAnsi"/>
          <w14:textOutline w14:w="9525" w14:cap="rnd" w14:cmpd="sng" w14:algn="ctr">
            <w14:noFill/>
            <w14:prstDash w14:val="solid"/>
            <w14:bevel/>
          </w14:textOutline>
        </w:rPr>
        <w:t>{% endif %}</w:t>
      </w:r>
    </w:p>
    <w:p w14:paraId="6D8C4E69" w14:textId="5306E0C5" w:rsidR="001C596A" w:rsidRDefault="001C596A" w:rsidP="004F0BFD">
      <w:pPr>
        <w:pStyle w:val="ListParagraph"/>
        <w:numPr>
          <w:ilvl w:val="0"/>
          <w:numId w:val="1"/>
        </w:numPr>
        <w:snapToGrid w:val="0"/>
        <w:jc w:val="both"/>
        <w:rPr>
          <w:rFonts w:cstheme="minorHAnsi"/>
          <w14:textOutline w14:w="9525" w14:cap="rnd" w14:cmpd="sng" w14:algn="ctr">
            <w14:noFill/>
            <w14:prstDash w14:val="solid"/>
            <w14:bevel/>
          </w14:textOutline>
        </w:rPr>
      </w:pPr>
      <w:bookmarkStart w:id="1" w:name="_4szgtqe6ov1h"/>
      <w:bookmarkEnd w:id="1"/>
      <w:r w:rsidRPr="00AE0625">
        <w:rPr>
          <w:rFonts w:cstheme="minorHAnsi"/>
          <w14:textOutline w14:w="9525" w14:cap="rnd" w14:cmpd="sng" w14:algn="ctr">
            <w14:noFill/>
            <w14:prstDash w14:val="solid"/>
            <w14:bevel/>
          </w14:textOutline>
        </w:rPr>
        <w:t xml:space="preserve">Deliver a copy to {{ </w:t>
      </w:r>
      <w:proofErr w:type="spellStart"/>
      <w:r w:rsidRPr="00AE0625">
        <w:rPr>
          <w:rFonts w:cstheme="minorHAnsi"/>
          <w14:textOutline w14:w="9525" w14:cap="rnd" w14:cmpd="sng" w14:algn="ctr">
            <w14:noFill/>
            <w14:prstDash w14:val="solid"/>
            <w14:bevel/>
          </w14:textOutline>
        </w:rPr>
        <w:t>other_party</w:t>
      </w:r>
      <w:proofErr w:type="spellEnd"/>
      <w:r w:rsidRPr="00AE0625">
        <w:rPr>
          <w:rFonts w:cstheme="minorHAnsi"/>
          <w14:textOutline w14:w="9525" w14:cap="rnd" w14:cmpd="sng" w14:algn="ctr">
            <w14:noFill/>
            <w14:prstDash w14:val="solid"/>
            <w14:bevel/>
          </w14:textOutline>
        </w:rPr>
        <w:t xml:space="preserve"> }} or their attorney.</w:t>
      </w:r>
    </w:p>
    <w:p w14:paraId="49E9BC1C" w14:textId="326C475F" w:rsidR="00C8175B" w:rsidRPr="00C8175B" w:rsidRDefault="00C8175B" w:rsidP="004F0BFD">
      <w:pPr>
        <w:pStyle w:val="ListParagraph"/>
        <w:numPr>
          <w:ilvl w:val="0"/>
          <w:numId w:val="1"/>
        </w:numPr>
        <w:snapToGrid w:val="0"/>
        <w:jc w:val="both"/>
        <w:rPr>
          <w:rFonts w:cstheme="minorHAnsi"/>
          <w14:textOutline w14:w="9525" w14:cap="rnd" w14:cmpd="sng" w14:algn="ctr">
            <w14:noFill/>
            <w14:prstDash w14:val="solid"/>
            <w14:bevel/>
          </w14:textOutline>
        </w:rPr>
      </w:pPr>
      <w:r w:rsidRPr="00AE0625">
        <w:rPr>
          <w:rFonts w:cstheme="minorHAnsi"/>
          <w14:textOutline w14:w="9525" w14:cap="rnd" w14:cmpd="sng" w14:algn="ctr">
            <w14:noFill/>
            <w14:prstDash w14:val="solid"/>
            <w14:bevel/>
          </w14:textOutline>
        </w:rPr>
        <w:t xml:space="preserve">The clerk will tell you how to go to the hearing. </w:t>
      </w:r>
      <w:r>
        <w:rPr>
          <w:rFonts w:cstheme="minorHAnsi"/>
          <w14:textOutline w14:w="9525" w14:cap="rnd" w14:cmpd="sng" w14:algn="ctr">
            <w14:noFill/>
            <w14:prstDash w14:val="solid"/>
            <w14:bevel/>
          </w14:textOutline>
        </w:rPr>
        <w:t>You must</w:t>
      </w:r>
      <w:r>
        <w:rPr>
          <w:rFonts w:cstheme="minorHAnsi"/>
          <w14:textOutline w14:w="9525" w14:cap="rnd" w14:cmpd="sng" w14:algn="ctr">
            <w14:noFill/>
            <w14:prstDash w14:val="solid"/>
            <w14:bevel/>
          </w14:textOutline>
        </w:rPr>
        <w:t xml:space="preserve"> you go to court </w:t>
      </w:r>
      <w:r>
        <w:rPr>
          <w:rFonts w:cstheme="minorHAnsi"/>
          <w14:textOutline w14:w="9525" w14:cap="rnd" w14:cmpd="sng" w14:algn="ctr">
            <w14:noFill/>
            <w14:prstDash w14:val="solid"/>
            <w14:bevel/>
          </w14:textOutline>
        </w:rPr>
        <w:t xml:space="preserve">for the date and time the clerk tells you. </w:t>
      </w:r>
    </w:p>
    <w:p w14:paraId="67B5304C" w14:textId="6982CEDC" w:rsidR="00F36DAD" w:rsidRDefault="00BC1058" w:rsidP="004F0BFD">
      <w:pPr>
        <w:pStyle w:val="ListParagraph"/>
        <w:numPr>
          <w:ilvl w:val="0"/>
          <w:numId w:val="1"/>
        </w:numPr>
        <w:snapToGrid w:val="0"/>
        <w:jc w:val="both"/>
        <w:rPr>
          <w:rFonts w:cstheme="minorHAnsi"/>
          <w14:textOutline w14:w="9525" w14:cap="rnd" w14:cmpd="sng" w14:algn="ctr">
            <w14:noFill/>
            <w14:prstDash w14:val="solid"/>
            <w14:bevel/>
          </w14:textOutline>
        </w:rPr>
      </w:pPr>
      <w:r>
        <w:rPr>
          <w:rFonts w:cstheme="minorHAnsi"/>
          <w14:textOutline w14:w="9525" w14:cap="rnd" w14:cmpd="sng" w14:algn="ctr">
            <w14:noFill/>
            <w14:prstDash w14:val="solid"/>
            <w14:bevel/>
          </w14:textOutline>
        </w:rPr>
        <w:t xml:space="preserve">Go to court on the day </w:t>
      </w:r>
      <w:r w:rsidR="00F36DAD">
        <w:rPr>
          <w:rFonts w:cstheme="minorHAnsi"/>
          <w14:textOutline w14:w="9525" w14:cap="rnd" w14:cmpd="sng" w14:algn="ctr">
            <w14:noFill/>
            <w14:prstDash w14:val="solid"/>
            <w14:bevel/>
          </w14:textOutline>
        </w:rPr>
        <w:t xml:space="preserve">Prepare for a decision from the judge. You will either win your motion and allow a new trial, or you will lose your motion and not be awarded a new trial. </w:t>
      </w:r>
    </w:p>
    <w:p w14:paraId="5A46BC24" w14:textId="77777777" w:rsidR="00C057F4" w:rsidRPr="001C596A" w:rsidRDefault="00C057F4" w:rsidP="00C057F4">
      <w:pPr>
        <w:pStyle w:val="ListParagraph"/>
        <w:snapToGrid w:val="0"/>
        <w:ind w:left="360"/>
        <w:jc w:val="both"/>
        <w:rPr>
          <w:rFonts w:cstheme="minorHAnsi"/>
          <w14:textOutline w14:w="9525" w14:cap="rnd" w14:cmpd="sng" w14:algn="ctr">
            <w14:noFill/>
            <w14:prstDash w14:val="solid"/>
            <w14:bevel/>
          </w14:textOutline>
        </w:rPr>
      </w:pPr>
    </w:p>
    <w:p w14:paraId="0A5F906F" w14:textId="77777777" w:rsidR="0009704E" w:rsidRPr="00AE0625" w:rsidRDefault="0009704E"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To schedule a new court date</w:t>
      </w:r>
    </w:p>
    <w:p w14:paraId="0F34A581" w14:textId="1658702F" w:rsidR="0009704E" w:rsidRPr="00AE0625" w:rsidRDefault="0009704E" w:rsidP="004F0BFD">
      <w:pPr>
        <w:pStyle w:val="NumberedList"/>
        <w:numPr>
          <w:ilvl w:val="0"/>
          <w:numId w:val="9"/>
        </w:numPr>
        <w:jc w:val="both"/>
        <w:rPr>
          <w:rFonts w:cstheme="minorHAnsi"/>
        </w:rPr>
      </w:pPr>
      <w:r w:rsidRPr="00AE0625">
        <w:rPr>
          <w:rFonts w:cstheme="minorHAnsi"/>
        </w:rPr>
        <w:t xml:space="preserve">It is important that you contact the court and find out when they will allow you to schedule this motion hearing. Some courts only allow motion hearings at certain times. Some courts also require that you give at least 7 </w:t>
      </w:r>
      <w:r w:rsidR="005F6917" w:rsidRPr="00AE0625">
        <w:rPr>
          <w:rFonts w:cstheme="minorHAnsi"/>
        </w:rPr>
        <w:t>days' notice</w:t>
      </w:r>
      <w:r w:rsidRPr="00AE0625">
        <w:rPr>
          <w:rFonts w:cstheme="minorHAnsi"/>
        </w:rPr>
        <w:t xml:space="preserve"> of when the hearing will take place. </w:t>
      </w:r>
    </w:p>
    <w:p w14:paraId="7DFE06AC" w14:textId="66AC9255" w:rsidR="00AE0625" w:rsidRDefault="0009704E" w:rsidP="004F0BFD">
      <w:pPr>
        <w:pStyle w:val="NumberedList"/>
        <w:numPr>
          <w:ilvl w:val="0"/>
          <w:numId w:val="9"/>
        </w:numPr>
        <w:jc w:val="both"/>
        <w:rPr>
          <w:rFonts w:cstheme="minorHAnsi"/>
        </w:rPr>
      </w:pPr>
      <w:r w:rsidRPr="00AE0625">
        <w:rPr>
          <w:rFonts w:cstheme="minorHAnsi"/>
        </w:rPr>
        <w:t xml:space="preserve">Once you have determined when you can schedule your motion hearing you need to </w:t>
      </w:r>
      <w:r w:rsidRPr="00AE0625">
        <w:rPr>
          <w:rFonts w:cstheme="minorHAnsi"/>
          <w:b/>
          <w:bCs/>
        </w:rPr>
        <w:t xml:space="preserve">fill out Section </w:t>
      </w:r>
      <w:r w:rsidR="00427158" w:rsidRPr="00AE0625">
        <w:rPr>
          <w:rFonts w:cstheme="minorHAnsi"/>
          <w:b/>
          <w:bCs/>
        </w:rPr>
        <w:t>5</w:t>
      </w:r>
      <w:r w:rsidRPr="00AE0625">
        <w:rPr>
          <w:rFonts w:cstheme="minorHAnsi"/>
        </w:rPr>
        <w:t xml:space="preserve"> </w:t>
      </w:r>
      <w:r w:rsidRPr="00AE0625">
        <w:rPr>
          <w:rFonts w:cstheme="minorHAnsi"/>
          <w:b/>
          <w:bCs/>
        </w:rPr>
        <w:t xml:space="preserve">on all copies of the </w:t>
      </w:r>
      <w:r w:rsidR="00EE444D">
        <w:rPr>
          <w:rFonts w:cstheme="minorHAnsi"/>
          <w:b/>
          <w:bCs/>
        </w:rPr>
        <w:t>motion</w:t>
      </w:r>
      <w:r w:rsidRPr="00AE0625">
        <w:rPr>
          <w:rFonts w:cstheme="minorHAnsi"/>
          <w:b/>
          <w:bCs/>
        </w:rPr>
        <w:t xml:space="preserve">. </w:t>
      </w:r>
      <w:r w:rsidR="00427158" w:rsidRPr="00AE0625">
        <w:rPr>
          <w:rFonts w:cstheme="minorHAnsi"/>
        </w:rPr>
        <w:t>If the c</w:t>
      </w:r>
      <w:r w:rsidR="002971B1" w:rsidRPr="00AE0625">
        <w:rPr>
          <w:rFonts w:cstheme="minorHAnsi"/>
        </w:rPr>
        <w:t xml:space="preserve">lerk tells you that they will send a notice </w:t>
      </w:r>
      <w:r w:rsidR="005F6917" w:rsidRPr="00AE0625">
        <w:rPr>
          <w:rFonts w:cstheme="minorHAnsi"/>
        </w:rPr>
        <w:t>of the hearing after</w:t>
      </w:r>
      <w:r w:rsidR="002971B1" w:rsidRPr="00AE0625">
        <w:rPr>
          <w:rFonts w:cstheme="minorHAnsi"/>
        </w:rPr>
        <w:t xml:space="preserve"> you </w:t>
      </w:r>
      <w:r w:rsidR="005F6917" w:rsidRPr="00AE0625">
        <w:rPr>
          <w:rFonts w:cstheme="minorHAnsi"/>
        </w:rPr>
        <w:t>file</w:t>
      </w:r>
      <w:r w:rsidR="00CB1FCE" w:rsidRPr="00AE0625">
        <w:rPr>
          <w:rFonts w:cstheme="minorHAnsi"/>
        </w:rPr>
        <w:t xml:space="preserve"> your motion</w:t>
      </w:r>
      <w:r w:rsidR="005F6917" w:rsidRPr="00AE0625">
        <w:rPr>
          <w:rFonts w:cstheme="minorHAnsi"/>
        </w:rPr>
        <w:t>,</w:t>
      </w:r>
      <w:r w:rsidR="002971B1" w:rsidRPr="00AE0625">
        <w:rPr>
          <w:rFonts w:cstheme="minorHAnsi"/>
        </w:rPr>
        <w:t xml:space="preserve"> cross out </w:t>
      </w:r>
      <w:r w:rsidR="005F6917" w:rsidRPr="00AE0625">
        <w:rPr>
          <w:rFonts w:cstheme="minorHAnsi"/>
        </w:rPr>
        <w:t>S</w:t>
      </w:r>
      <w:r w:rsidR="002971B1" w:rsidRPr="00AE0625">
        <w:rPr>
          <w:rFonts w:cstheme="minorHAnsi"/>
        </w:rPr>
        <w:t xml:space="preserve">ection 5 on all copies. </w:t>
      </w:r>
    </w:p>
    <w:p w14:paraId="0576BE3E" w14:textId="77777777" w:rsidR="00C057F4" w:rsidRPr="001C596A" w:rsidRDefault="00C057F4" w:rsidP="00C057F4">
      <w:pPr>
        <w:pStyle w:val="NumberedList"/>
        <w:ind w:left="360"/>
        <w:jc w:val="both"/>
        <w:rPr>
          <w:rFonts w:cstheme="minorHAnsi"/>
        </w:rPr>
      </w:pPr>
    </w:p>
    <w:p w14:paraId="6AC5E04D" w14:textId="5187EE01" w:rsidR="0009704E" w:rsidRPr="00AE0625" w:rsidRDefault="002971B1"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T</w:t>
      </w:r>
      <w:r w:rsidR="0009704E" w:rsidRPr="00AE0625">
        <w:rPr>
          <w:rFonts w:asciiTheme="minorHAnsi" w:hAnsiTheme="minorHAnsi" w:cstheme="minorHAnsi"/>
          <w:sz w:val="20"/>
          <w:szCs w:val="20"/>
        </w:rPr>
        <w:t xml:space="preserve">o file your motion </w:t>
      </w:r>
    </w:p>
    <w:p w14:paraId="443AE30F" w14:textId="77777777" w:rsidR="0009704E" w:rsidRPr="00AE0625" w:rsidRDefault="0009704E" w:rsidP="004F0BFD">
      <w:pPr>
        <w:pStyle w:val="NumberedList"/>
        <w:numPr>
          <w:ilvl w:val="0"/>
          <w:numId w:val="7"/>
        </w:numPr>
        <w:jc w:val="both"/>
        <w:rPr>
          <w:rFonts w:cstheme="minorHAnsi"/>
        </w:rPr>
      </w:pPr>
      <w:r w:rsidRPr="00AE0625">
        <w:rPr>
          <w:rFonts w:cstheme="minorHAnsi"/>
        </w:rPr>
        <w:t xml:space="preserve">Look over the forms below, one more time. Make sure everything is correct. </w:t>
      </w:r>
    </w:p>
    <w:p w14:paraId="22257E4F" w14:textId="77777777" w:rsidR="0009704E" w:rsidRPr="00AE0625" w:rsidRDefault="0009704E" w:rsidP="004F0BFD">
      <w:pPr>
        <w:pStyle w:val="NumberedList"/>
        <w:numPr>
          <w:ilvl w:val="0"/>
          <w:numId w:val="7"/>
        </w:numPr>
        <w:jc w:val="both"/>
        <w:rPr>
          <w:rFonts w:cstheme="minorHAnsi"/>
        </w:rPr>
      </w:pPr>
      <w:r w:rsidRPr="00AE0625">
        <w:rPr>
          <w:rFonts w:cstheme="minorHAnsi"/>
        </w:rPr>
        <w:t xml:space="preserve">Call the {{ </w:t>
      </w:r>
      <w:proofErr w:type="spellStart"/>
      <w:r w:rsidRPr="00AE0625">
        <w:rPr>
          <w:rFonts w:cstheme="minorHAnsi"/>
        </w:rPr>
        <w:t>trial_court</w:t>
      </w:r>
      <w:proofErr w:type="spellEnd"/>
      <w:r w:rsidRPr="00AE0625">
        <w:rPr>
          <w:rFonts w:cstheme="minorHAnsi"/>
        </w:rPr>
        <w:t xml:space="preserve"> }} {{ </w:t>
      </w:r>
      <w:proofErr w:type="spellStart"/>
      <w:r w:rsidRPr="00AE0625">
        <w:rPr>
          <w:rFonts w:cstheme="minorHAnsi"/>
        </w:rPr>
        <w:t>showifdef</w:t>
      </w:r>
      <w:proofErr w:type="spellEnd"/>
      <w:r w:rsidRPr="00AE0625">
        <w:rPr>
          <w:rFonts w:cstheme="minorHAnsi"/>
        </w:rPr>
        <w:t>('</w:t>
      </w:r>
      <w:proofErr w:type="spellStart"/>
      <w:r w:rsidRPr="00AE0625">
        <w:rPr>
          <w:rFonts w:cstheme="minorHAnsi"/>
        </w:rPr>
        <w:t>trial_court.phone_number</w:t>
      </w:r>
      <w:proofErr w:type="spellEnd"/>
      <w:r w:rsidRPr="00AE0625">
        <w:rPr>
          <w:rFonts w:cstheme="minorHAnsi"/>
        </w:rPr>
        <w:t>') }} to find out how they want you to send your forms to them.</w:t>
      </w:r>
    </w:p>
    <w:p w14:paraId="136B5799" w14:textId="24D1899E" w:rsidR="0009704E" w:rsidRPr="00AE0625" w:rsidRDefault="00CA492F" w:rsidP="004F0BFD">
      <w:pPr>
        <w:pStyle w:val="NumberedList"/>
        <w:numPr>
          <w:ilvl w:val="0"/>
          <w:numId w:val="7"/>
        </w:numPr>
        <w:suppressAutoHyphens w:val="0"/>
        <w:jc w:val="both"/>
        <w:rPr>
          <w:rFonts w:cstheme="minorHAnsi"/>
        </w:rPr>
      </w:pPr>
      <w:r w:rsidRPr="00AE0625">
        <w:rPr>
          <w:rFonts w:cstheme="minorHAnsi"/>
        </w:rPr>
        <w:t xml:space="preserve">{%p </w:t>
      </w:r>
      <w:r w:rsidR="0009704E" w:rsidRPr="00AE0625">
        <w:rPr>
          <w:rFonts w:cstheme="minorHAnsi"/>
        </w:rPr>
        <w:t>if defined('</w:t>
      </w:r>
      <w:proofErr w:type="spellStart"/>
      <w:r w:rsidR="0009704E" w:rsidRPr="00AE0625">
        <w:rPr>
          <w:rFonts w:cstheme="minorHAnsi"/>
        </w:rPr>
        <w:t>trial_court.address.address</w:t>
      </w:r>
      <w:proofErr w:type="spellEnd"/>
      <w:r w:rsidR="0009704E" w:rsidRPr="00AE0625">
        <w:rPr>
          <w:rFonts w:cstheme="minorHAnsi"/>
        </w:rPr>
        <w:t>')</w:t>
      </w:r>
      <w:r w:rsidRPr="00AE0625">
        <w:rPr>
          <w:rFonts w:cstheme="minorHAnsi"/>
        </w:rPr>
        <w:t xml:space="preserve"> %}</w:t>
      </w:r>
      <w:r w:rsidR="0009704E" w:rsidRPr="00AE0625">
        <w:rPr>
          <w:rFonts w:cstheme="minorHAnsi"/>
        </w:rPr>
        <w:t xml:space="preserve">  The address of your court, if you need it, is: </w:t>
      </w:r>
      <w:bookmarkStart w:id="2" w:name="_ayzduvo09uaz"/>
      <w:bookmarkEnd w:id="2"/>
      <w:r w:rsidR="0009704E" w:rsidRPr="00AE0625">
        <w:rPr>
          <w:rFonts w:cstheme="minorHAnsi"/>
        </w:rPr>
        <w:br/>
        <w:t xml:space="preserve">{{ </w:t>
      </w:r>
      <w:proofErr w:type="spellStart"/>
      <w:r w:rsidR="0009704E" w:rsidRPr="00AE0625">
        <w:rPr>
          <w:rFonts w:cstheme="minorHAnsi"/>
        </w:rPr>
        <w:t>trial_court.address.on_one_line</w:t>
      </w:r>
      <w:proofErr w:type="spellEnd"/>
      <w:r w:rsidR="0009704E" w:rsidRPr="00AE0625">
        <w:rPr>
          <w:rFonts w:cstheme="minorHAnsi"/>
        </w:rPr>
        <w:t>() }}.</w:t>
      </w:r>
    </w:p>
    <w:p w14:paraId="6807F78A" w14:textId="77777777" w:rsidR="00DF318D" w:rsidRPr="00AE0625" w:rsidRDefault="0009704E" w:rsidP="004F0BFD">
      <w:pPr>
        <w:pStyle w:val="NumberedList"/>
        <w:numPr>
          <w:ilvl w:val="0"/>
          <w:numId w:val="7"/>
        </w:numPr>
        <w:suppressAutoHyphens w:val="0"/>
        <w:jc w:val="both"/>
        <w:rPr>
          <w:rFonts w:cstheme="minorHAnsi"/>
        </w:rPr>
      </w:pPr>
      <w:r w:rsidRPr="00AE0625">
        <w:rPr>
          <w:rFonts w:cstheme="minorHAnsi"/>
        </w:rPr>
        <w:t xml:space="preserve"> </w:t>
      </w:r>
      <w:r w:rsidR="00CA492F" w:rsidRPr="00AE0625">
        <w:rPr>
          <w:rFonts w:cstheme="minorHAnsi"/>
        </w:rPr>
        <w:t>{%p e</w:t>
      </w:r>
      <w:r w:rsidRPr="00AE0625">
        <w:rPr>
          <w:rFonts w:cstheme="minorHAnsi"/>
        </w:rPr>
        <w:t>ndif</w:t>
      </w:r>
      <w:r w:rsidR="00CA492F" w:rsidRPr="00AE0625">
        <w:rPr>
          <w:rFonts w:cstheme="minorHAnsi"/>
        </w:rPr>
        <w:t xml:space="preserve"> %}</w:t>
      </w:r>
      <w:r w:rsidR="00DF318D" w:rsidRPr="00AE0625">
        <w:rPr>
          <w:rFonts w:cstheme="minorHAnsi"/>
        </w:rPr>
        <w:t xml:space="preserve"> </w:t>
      </w:r>
    </w:p>
    <w:p w14:paraId="4AAF88FD" w14:textId="77777777" w:rsidR="00DF318D" w:rsidRPr="00AE0625" w:rsidRDefault="006F5296" w:rsidP="004F0BFD">
      <w:pPr>
        <w:pStyle w:val="NumberedList"/>
        <w:numPr>
          <w:ilvl w:val="0"/>
          <w:numId w:val="7"/>
        </w:numPr>
        <w:suppressAutoHyphens w:val="0"/>
        <w:jc w:val="both"/>
        <w:rPr>
          <w:rFonts w:cstheme="minorHAnsi"/>
        </w:rPr>
      </w:pPr>
      <w:r w:rsidRPr="00AE0625">
        <w:rPr>
          <w:rFonts w:cstheme="minorHAnsi"/>
        </w:rPr>
        <w:t xml:space="preserve">{%p  if </w:t>
      </w:r>
      <w:proofErr w:type="spellStart"/>
      <w:r w:rsidRPr="00AE0625">
        <w:rPr>
          <w:rFonts w:cstheme="minorHAnsi"/>
        </w:rPr>
        <w:t>answer_help</w:t>
      </w:r>
      <w:proofErr w:type="spellEnd"/>
      <w:r w:rsidRPr="00AE0625">
        <w:rPr>
          <w:rFonts w:cstheme="minorHAnsi"/>
        </w:rPr>
        <w:t xml:space="preserve"> %}</w:t>
      </w:r>
    </w:p>
    <w:p w14:paraId="78FB7165" w14:textId="4B272F32" w:rsidR="006F5296" w:rsidRPr="00AE0625" w:rsidRDefault="006F5296" w:rsidP="004F0BFD">
      <w:pPr>
        <w:pStyle w:val="NumberedList"/>
        <w:numPr>
          <w:ilvl w:val="0"/>
          <w:numId w:val="7"/>
        </w:numPr>
        <w:suppressAutoHyphens w:val="0"/>
        <w:jc w:val="both"/>
        <w:rPr>
          <w:rFonts w:cstheme="minorHAnsi"/>
        </w:rPr>
      </w:pPr>
      <w:r w:rsidRPr="00AE0625">
        <w:rPr>
          <w:rFonts w:cstheme="minorHAnsi"/>
        </w:rPr>
        <w:t xml:space="preserve">If you filed an answer to the court along with this motion, make sure that you also bring additional copies of your answer with you. </w:t>
      </w:r>
    </w:p>
    <w:p w14:paraId="6E478E43" w14:textId="5209671E" w:rsidR="00C057F4" w:rsidRPr="00315A21" w:rsidRDefault="006F5296" w:rsidP="00315A21">
      <w:pPr>
        <w:pStyle w:val="NumberedList"/>
        <w:numPr>
          <w:ilvl w:val="0"/>
          <w:numId w:val="7"/>
        </w:numPr>
        <w:suppressAutoHyphens w:val="0"/>
        <w:jc w:val="both"/>
        <w:rPr>
          <w:rFonts w:cstheme="minorHAnsi"/>
        </w:rPr>
      </w:pPr>
      <w:r w:rsidRPr="00AE0625">
        <w:rPr>
          <w:rFonts w:cstheme="minorHAnsi"/>
        </w:rPr>
        <w:t>{%p endif %}</w:t>
      </w:r>
    </w:p>
    <w:p w14:paraId="2CA081D9" w14:textId="77777777" w:rsidR="00004B46" w:rsidRDefault="00004B46" w:rsidP="004F0BFD">
      <w:pPr>
        <w:pStyle w:val="Heading2"/>
        <w:jc w:val="both"/>
        <w:rPr>
          <w:rFonts w:asciiTheme="minorHAnsi" w:hAnsiTheme="minorHAnsi" w:cstheme="minorHAnsi"/>
          <w:sz w:val="20"/>
          <w:szCs w:val="20"/>
        </w:rPr>
      </w:pPr>
    </w:p>
    <w:p w14:paraId="2715AC62" w14:textId="1A4A3A05" w:rsidR="0009704E" w:rsidRPr="00AE0625" w:rsidRDefault="0009704E"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What happens in the hearing?</w:t>
      </w:r>
    </w:p>
    <w:p w14:paraId="0582F88F" w14:textId="1590B18E" w:rsidR="0009704E" w:rsidRPr="00AE0625" w:rsidRDefault="0009704E" w:rsidP="004F0BFD">
      <w:pPr>
        <w:pStyle w:val="NumberedList"/>
        <w:numPr>
          <w:ilvl w:val="0"/>
          <w:numId w:val="13"/>
        </w:numPr>
        <w:jc w:val="both"/>
        <w:rPr>
          <w:rFonts w:cstheme="minorHAnsi"/>
        </w:rPr>
      </w:pPr>
      <w:r w:rsidRPr="00AE0625">
        <w:rPr>
          <w:rFonts w:cstheme="minorHAnsi"/>
        </w:rPr>
        <w:t>Bring any documents that prove your case. Any documents and evidence to back up or prove why your reason for missing the original eviction trial is legitimate.</w:t>
      </w:r>
    </w:p>
    <w:p w14:paraId="0C8627F8" w14:textId="77777777" w:rsidR="0009704E" w:rsidRPr="00AE0625" w:rsidRDefault="0009704E" w:rsidP="004F0BFD">
      <w:pPr>
        <w:pStyle w:val="NumberedList"/>
        <w:numPr>
          <w:ilvl w:val="0"/>
          <w:numId w:val="13"/>
        </w:numPr>
        <w:jc w:val="both"/>
        <w:rPr>
          <w:rFonts w:cstheme="minorHAnsi"/>
        </w:rPr>
      </w:pPr>
      <w:r w:rsidRPr="00AE0625">
        <w:rPr>
          <w:rFonts w:cstheme="minorHAnsi"/>
        </w:rPr>
        <w:t xml:space="preserve">Write what you want to say in your own words about how the Landlord violated the law and why you should not be evicted. </w:t>
      </w:r>
    </w:p>
    <w:p w14:paraId="11B81A68" w14:textId="77777777" w:rsidR="0009704E" w:rsidRPr="00AE0625" w:rsidRDefault="0009704E" w:rsidP="004F0BFD">
      <w:pPr>
        <w:pStyle w:val="NumberedList"/>
        <w:numPr>
          <w:ilvl w:val="0"/>
          <w:numId w:val="13"/>
        </w:numPr>
        <w:jc w:val="both"/>
        <w:rPr>
          <w:rFonts w:cstheme="minorHAnsi"/>
        </w:rPr>
      </w:pPr>
      <w:r w:rsidRPr="00AE0625">
        <w:rPr>
          <w:rFonts w:cstheme="minorHAnsi"/>
        </w:rPr>
        <w:t>The judge reads the complaint and the evidence. They may ask you questions.</w:t>
      </w:r>
    </w:p>
    <w:p w14:paraId="6B0E4EAF" w14:textId="6088DEA0" w:rsidR="00DF318D" w:rsidRPr="001C596A" w:rsidRDefault="0009704E" w:rsidP="004F0BFD">
      <w:pPr>
        <w:pStyle w:val="NumberedList"/>
        <w:numPr>
          <w:ilvl w:val="0"/>
          <w:numId w:val="13"/>
        </w:numPr>
        <w:jc w:val="both"/>
        <w:rPr>
          <w:rFonts w:cstheme="minorHAnsi"/>
        </w:rPr>
      </w:pPr>
      <w:r w:rsidRPr="00AE0625">
        <w:rPr>
          <w:rFonts w:cstheme="minorHAnsi"/>
        </w:rPr>
        <w:t xml:space="preserve">Tell the judge why you need the Court to vacate the default judgement. Talk about the facts that you wrote in your motion. Tell the judge about any </w:t>
      </w:r>
      <w:r w:rsidRPr="001C596A">
        <w:rPr>
          <w:rFonts w:cstheme="minorHAnsi"/>
        </w:rPr>
        <w:t>evidence that you have.</w:t>
      </w:r>
    </w:p>
    <w:p w14:paraId="2AB2913E" w14:textId="37D67453" w:rsidR="00DF318D" w:rsidRDefault="00885F41" w:rsidP="004F0BFD">
      <w:pPr>
        <w:jc w:val="both"/>
        <w:rPr>
          <w:rFonts w:asciiTheme="minorHAnsi" w:hAnsiTheme="minorHAnsi" w:cstheme="minorHAnsi"/>
          <w:sz w:val="20"/>
          <w:szCs w:val="20"/>
        </w:rPr>
      </w:pPr>
      <w:r w:rsidRPr="001C596A">
        <w:rPr>
          <w:rFonts w:asciiTheme="minorHAnsi" w:hAnsiTheme="minorHAnsi" w:cstheme="minorHAnsi"/>
          <w:sz w:val="20"/>
          <w:szCs w:val="20"/>
        </w:rPr>
        <w:t>{%p</w:t>
      </w:r>
      <w:r w:rsidR="000B1AC1" w:rsidRPr="001C596A">
        <w:rPr>
          <w:rFonts w:asciiTheme="minorHAnsi" w:hAnsiTheme="minorHAnsi" w:cstheme="minorHAnsi"/>
          <w:sz w:val="20"/>
          <w:szCs w:val="20"/>
        </w:rPr>
        <w:t xml:space="preserve"> if sheriff_notice </w:t>
      </w:r>
      <w:r w:rsidRPr="001C596A">
        <w:rPr>
          <w:rFonts w:asciiTheme="minorHAnsi" w:hAnsiTheme="minorHAnsi" w:cstheme="minorHAnsi"/>
          <w:sz w:val="20"/>
          <w:szCs w:val="20"/>
        </w:rPr>
        <w:t>%}</w:t>
      </w:r>
    </w:p>
    <w:p w14:paraId="39396274" w14:textId="77777777" w:rsidR="00C057F4" w:rsidRPr="001C596A" w:rsidRDefault="00C057F4" w:rsidP="004F0BFD">
      <w:pPr>
        <w:jc w:val="both"/>
        <w:rPr>
          <w:rFonts w:asciiTheme="minorHAnsi" w:hAnsiTheme="minorHAnsi" w:cstheme="minorHAnsi"/>
          <w:sz w:val="20"/>
          <w:szCs w:val="20"/>
        </w:rPr>
      </w:pPr>
    </w:p>
    <w:p w14:paraId="620B837C" w14:textId="139924BF" w:rsidR="0009704E" w:rsidRPr="001C596A" w:rsidRDefault="0009704E" w:rsidP="004F0BFD">
      <w:pPr>
        <w:pStyle w:val="Heading2"/>
        <w:jc w:val="both"/>
        <w:rPr>
          <w:rFonts w:asciiTheme="minorHAnsi" w:hAnsiTheme="minorHAnsi" w:cstheme="minorHAnsi"/>
          <w:sz w:val="20"/>
          <w:szCs w:val="20"/>
        </w:rPr>
      </w:pPr>
      <w:r w:rsidRPr="001C596A">
        <w:rPr>
          <w:rFonts w:asciiTheme="minorHAnsi" w:hAnsiTheme="minorHAnsi" w:cstheme="minorHAnsi"/>
          <w:sz w:val="20"/>
          <w:szCs w:val="20"/>
        </w:rPr>
        <w:t>Tell the court about your notice of removal</w:t>
      </w:r>
    </w:p>
    <w:p w14:paraId="6EC006B5" w14:textId="77777777" w:rsidR="0009704E" w:rsidRPr="001C596A" w:rsidRDefault="0009704E" w:rsidP="004F0BFD">
      <w:pPr>
        <w:pStyle w:val="NumberedList"/>
        <w:numPr>
          <w:ilvl w:val="0"/>
          <w:numId w:val="2"/>
        </w:numPr>
        <w:jc w:val="both"/>
        <w:rPr>
          <w:rFonts w:cstheme="minorHAnsi"/>
        </w:rPr>
      </w:pPr>
      <w:r w:rsidRPr="001C596A">
        <w:rPr>
          <w:rFonts w:cstheme="minorHAnsi"/>
        </w:rPr>
        <w:t>Make sure that the court has received the page which says “</w:t>
      </w:r>
      <w:r w:rsidRPr="001C596A">
        <w:rPr>
          <w:rFonts w:cstheme="minorHAnsi"/>
          <w:b/>
        </w:rPr>
        <w:t>E</w:t>
      </w:r>
      <w:r w:rsidRPr="001C596A">
        <w:rPr>
          <w:rFonts w:cstheme="minorHAnsi"/>
          <w:b/>
          <w:bCs/>
        </w:rPr>
        <w:t>mergency Motion for Temporary Stay of Execution Pending Further Hearing</w:t>
      </w:r>
      <w:r w:rsidRPr="001C596A">
        <w:rPr>
          <w:rFonts w:cstheme="minorHAnsi"/>
        </w:rPr>
        <w:t xml:space="preserve">” on it. </w:t>
      </w:r>
    </w:p>
    <w:p w14:paraId="55841623" w14:textId="77777777" w:rsidR="001C596A" w:rsidRDefault="0009704E" w:rsidP="004F0BFD">
      <w:pPr>
        <w:pStyle w:val="NumberedList"/>
        <w:numPr>
          <w:ilvl w:val="0"/>
          <w:numId w:val="2"/>
        </w:numPr>
        <w:jc w:val="both"/>
        <w:rPr>
          <w:rFonts w:cstheme="minorHAnsi"/>
        </w:rPr>
      </w:pPr>
      <w:r w:rsidRPr="001C596A">
        <w:rPr>
          <w:rFonts w:cstheme="minorHAnsi"/>
        </w:rPr>
        <w:t>Request that the judge issue a “stay of execution” to the sheriff or constable that is threatening to evict you</w:t>
      </w:r>
      <w:r w:rsidR="00420D19" w:rsidRPr="001C596A">
        <w:rPr>
          <w:rFonts w:cstheme="minorHAnsi"/>
        </w:rPr>
        <w:t xml:space="preserve">. </w:t>
      </w:r>
    </w:p>
    <w:p w14:paraId="0A67723F" w14:textId="4A298F15" w:rsidR="00AE0625" w:rsidRDefault="00885F41" w:rsidP="004F0BFD">
      <w:pPr>
        <w:pStyle w:val="NumberedList"/>
        <w:numPr>
          <w:ilvl w:val="0"/>
          <w:numId w:val="2"/>
        </w:numPr>
        <w:jc w:val="both"/>
        <w:rPr>
          <w:rFonts w:cstheme="minorHAnsi"/>
        </w:rPr>
      </w:pPr>
      <w:r w:rsidRPr="001C596A">
        <w:rPr>
          <w:rFonts w:cstheme="minorHAnsi"/>
        </w:rPr>
        <w:t>{%</w:t>
      </w:r>
      <w:r w:rsidR="0009704E" w:rsidRPr="001C596A">
        <w:rPr>
          <w:rFonts w:cstheme="minorHAnsi"/>
        </w:rPr>
        <w:t xml:space="preserve">p endif </w:t>
      </w:r>
      <w:r w:rsidRPr="001C596A">
        <w:rPr>
          <w:rFonts w:cstheme="minorHAnsi"/>
        </w:rPr>
        <w:t>%}</w:t>
      </w:r>
      <w:r w:rsidR="0032768F" w:rsidRPr="001C596A">
        <w:rPr>
          <w:rFonts w:cstheme="minorHAnsi"/>
        </w:rPr>
        <w:t xml:space="preserve"> </w:t>
      </w:r>
    </w:p>
    <w:p w14:paraId="37630474" w14:textId="77777777" w:rsidR="00C057F4" w:rsidRPr="001C596A" w:rsidRDefault="00C057F4" w:rsidP="00C057F4">
      <w:pPr>
        <w:pStyle w:val="NumberedList"/>
        <w:ind w:left="360"/>
        <w:jc w:val="both"/>
        <w:rPr>
          <w:rFonts w:cstheme="minorHAnsi"/>
        </w:rPr>
      </w:pPr>
    </w:p>
    <w:p w14:paraId="7A871CF8" w14:textId="2563A731" w:rsidR="0009704E" w:rsidRPr="00AE0625" w:rsidRDefault="005A1517"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If you win your motion</w:t>
      </w:r>
    </w:p>
    <w:p w14:paraId="44D024A2" w14:textId="15A2CE88" w:rsidR="0009704E" w:rsidRPr="00AE0625" w:rsidRDefault="005A1517" w:rsidP="004F0BFD">
      <w:pPr>
        <w:pStyle w:val="NumberedList"/>
        <w:numPr>
          <w:ilvl w:val="0"/>
          <w:numId w:val="12"/>
        </w:numPr>
        <w:jc w:val="both"/>
        <w:rPr>
          <w:rFonts w:cstheme="minorHAnsi"/>
        </w:rPr>
      </w:pPr>
      <w:r w:rsidRPr="00AE0625">
        <w:rPr>
          <w:rFonts w:cstheme="minorHAnsi"/>
        </w:rPr>
        <w:t>If you win your motion, the judge will remove the default in your case and allow you to have a trial.</w:t>
      </w:r>
      <w:r w:rsidRPr="00AE0625">
        <w:rPr>
          <w:rFonts w:cstheme="minorHAnsi"/>
        </w:rPr>
        <w:t xml:space="preserve"> </w:t>
      </w:r>
      <w:r w:rsidRPr="00AE0625">
        <w:rPr>
          <w:rFonts w:cstheme="minorHAnsi"/>
        </w:rPr>
        <w:t>The judge may either order that your trial take place immediately or schedule the case for another day.</w:t>
      </w:r>
    </w:p>
    <w:p w14:paraId="001A26D5" w14:textId="33C3F781" w:rsidR="0009704E" w:rsidRPr="00AE0625" w:rsidRDefault="005A1517" w:rsidP="004F0BFD">
      <w:pPr>
        <w:pStyle w:val="NumberedList"/>
        <w:numPr>
          <w:ilvl w:val="0"/>
          <w:numId w:val="12"/>
        </w:numPr>
        <w:jc w:val="both"/>
        <w:rPr>
          <w:rFonts w:cstheme="minorHAnsi"/>
        </w:rPr>
      </w:pPr>
      <w:bookmarkStart w:id="3" w:name="_eim2ht2zskaf"/>
      <w:bookmarkEnd w:id="3"/>
      <w:r w:rsidRPr="00AE0625">
        <w:rPr>
          <w:rFonts w:cstheme="minorHAnsi"/>
        </w:rPr>
        <w:t>A court also may permit you to file a late Answer, but not allow you to file counterclaims with that Answer.</w:t>
      </w:r>
    </w:p>
    <w:p w14:paraId="7499A408" w14:textId="301A8F85" w:rsidR="004441C5" w:rsidRPr="00AE0625" w:rsidRDefault="005A1517" w:rsidP="004F0BFD">
      <w:pPr>
        <w:pStyle w:val="NumberedList"/>
        <w:numPr>
          <w:ilvl w:val="0"/>
          <w:numId w:val="12"/>
        </w:numPr>
        <w:jc w:val="both"/>
        <w:rPr>
          <w:rFonts w:cstheme="minorHAnsi"/>
        </w:rPr>
      </w:pPr>
      <w:r w:rsidRPr="00AE0625">
        <w:rPr>
          <w:rFonts w:cstheme="minorHAnsi"/>
        </w:rPr>
        <w:t>Because you won't know this until you get to court, you must be prepared to present your case to the judge on the</w:t>
      </w:r>
      <w:r w:rsidR="00B01F47">
        <w:rPr>
          <w:rFonts w:cstheme="minorHAnsi"/>
        </w:rPr>
        <w:t xml:space="preserve"> that</w:t>
      </w:r>
      <w:r w:rsidRPr="00AE0625">
        <w:rPr>
          <w:rFonts w:cstheme="minorHAnsi"/>
        </w:rPr>
        <w:t xml:space="preserve"> day</w:t>
      </w:r>
      <w:r w:rsidR="00B01F47">
        <w:rPr>
          <w:rFonts w:cstheme="minorHAnsi"/>
        </w:rPr>
        <w:t xml:space="preserve">. </w:t>
      </w:r>
    </w:p>
    <w:p w14:paraId="60A9B88B" w14:textId="25A49229" w:rsidR="004441C5" w:rsidRPr="00AE0625" w:rsidRDefault="004441C5" w:rsidP="004F0BFD">
      <w:pPr>
        <w:pStyle w:val="NumberedList"/>
        <w:numPr>
          <w:ilvl w:val="0"/>
          <w:numId w:val="12"/>
        </w:numPr>
        <w:jc w:val="both"/>
        <w:rPr>
          <w:rFonts w:cstheme="minorHAnsi"/>
        </w:rPr>
      </w:pPr>
      <w:r w:rsidRPr="00AE0625">
        <w:rPr>
          <w:rFonts w:cstheme="minorHAnsi"/>
        </w:rPr>
        <w:t xml:space="preserve">To prepare, </w:t>
      </w:r>
      <w:r w:rsidR="00B01F47">
        <w:rPr>
          <w:rFonts w:cstheme="minorHAnsi"/>
        </w:rPr>
        <w:t>write an</w:t>
      </w:r>
      <w:r w:rsidRPr="00AE0625">
        <w:rPr>
          <w:rFonts w:cstheme="minorHAnsi"/>
        </w:rPr>
        <w:t xml:space="preserve"> Answer and bring all of your witnesses and evidence to court.</w:t>
      </w:r>
    </w:p>
    <w:p w14:paraId="4E362A6A" w14:textId="56D2F708" w:rsidR="004441C5" w:rsidRDefault="004441C5" w:rsidP="004F0BFD">
      <w:pPr>
        <w:pStyle w:val="NumberedList"/>
        <w:numPr>
          <w:ilvl w:val="0"/>
          <w:numId w:val="12"/>
        </w:numPr>
        <w:jc w:val="both"/>
        <w:rPr>
          <w:rFonts w:cstheme="minorHAnsi"/>
        </w:rPr>
      </w:pPr>
      <w:r w:rsidRPr="00AE0625">
        <w:rPr>
          <w:rFonts w:cstheme="minorHAnsi"/>
        </w:rPr>
        <w:t xml:space="preserve">Also be prepared that the court may impose conditions if it removes the default, such as </w:t>
      </w:r>
      <w:proofErr w:type="spellStart"/>
      <w:proofErr w:type="gramStart"/>
      <w:r w:rsidRPr="00AE0625">
        <w:rPr>
          <w:rFonts w:cstheme="minorHAnsi"/>
        </w:rPr>
        <w:t>your</w:t>
      </w:r>
      <w:proofErr w:type="spellEnd"/>
      <w:proofErr w:type="gramEnd"/>
      <w:r w:rsidRPr="00AE0625">
        <w:rPr>
          <w:rFonts w:cstheme="minorHAnsi"/>
        </w:rPr>
        <w:t xml:space="preserve"> paying the rent money into court during your case. </w:t>
      </w:r>
    </w:p>
    <w:p w14:paraId="765BE21E" w14:textId="69AEFE80" w:rsidR="00F36DAD" w:rsidRPr="00AE0625" w:rsidRDefault="00F36DAD" w:rsidP="004F0BFD">
      <w:pPr>
        <w:pStyle w:val="NumberedList"/>
        <w:ind w:left="360"/>
        <w:jc w:val="both"/>
        <w:rPr>
          <w:rFonts w:cstheme="minorHAnsi"/>
        </w:rPr>
      </w:pPr>
    </w:p>
    <w:p w14:paraId="577B1313" w14:textId="739875C1" w:rsidR="0009704E" w:rsidRPr="00AE0625" w:rsidRDefault="004441C5" w:rsidP="004F0BFD">
      <w:pPr>
        <w:pStyle w:val="Heading2"/>
        <w:jc w:val="both"/>
        <w:rPr>
          <w:rFonts w:asciiTheme="minorHAnsi" w:hAnsiTheme="minorHAnsi" w:cstheme="minorHAnsi"/>
          <w:sz w:val="20"/>
          <w:szCs w:val="20"/>
        </w:rPr>
      </w:pPr>
      <w:r w:rsidRPr="00AE0625">
        <w:rPr>
          <w:rFonts w:asciiTheme="minorHAnsi" w:hAnsiTheme="minorHAnsi" w:cstheme="minorHAnsi"/>
          <w:sz w:val="20"/>
          <w:szCs w:val="20"/>
        </w:rPr>
        <w:t xml:space="preserve">If you lose your motion </w:t>
      </w:r>
    </w:p>
    <w:p w14:paraId="39776A1B" w14:textId="4EB135BF" w:rsidR="001C596A" w:rsidRPr="001C596A" w:rsidRDefault="004441C5" w:rsidP="004F0BFD">
      <w:pPr>
        <w:pStyle w:val="NumberedList"/>
        <w:numPr>
          <w:ilvl w:val="0"/>
          <w:numId w:val="14"/>
        </w:numPr>
        <w:jc w:val="both"/>
        <w:rPr>
          <w:rFonts w:cstheme="minorHAnsi"/>
        </w:rPr>
      </w:pPr>
      <w:r w:rsidRPr="00AE0625">
        <w:rPr>
          <w:rFonts w:cstheme="minorHAnsi"/>
        </w:rPr>
        <w:t xml:space="preserve">If you lose your motion, the judge will not allow you to have a trial. </w:t>
      </w:r>
    </w:p>
    <w:p w14:paraId="51402FD9" w14:textId="2C4DCA76" w:rsidR="005A1517" w:rsidRPr="00D14908" w:rsidRDefault="004441C5" w:rsidP="004F0BFD">
      <w:pPr>
        <w:pStyle w:val="NumberedList"/>
        <w:numPr>
          <w:ilvl w:val="0"/>
          <w:numId w:val="14"/>
        </w:numPr>
        <w:jc w:val="both"/>
        <w:rPr>
          <w:rFonts w:cstheme="minorHAnsi"/>
        </w:rPr>
      </w:pPr>
      <w:r w:rsidRPr="00D14908">
        <w:rPr>
          <w:rFonts w:cstheme="minorHAnsi"/>
        </w:rPr>
        <w:lastRenderedPageBreak/>
        <w:t>You may ask the court for more time to move if you need it</w:t>
      </w:r>
      <w:r w:rsidRPr="00D14908">
        <w:rPr>
          <w:rFonts w:cstheme="minorHAnsi"/>
        </w:rPr>
        <w:t xml:space="preserve">. </w:t>
      </w:r>
      <w:r w:rsidR="001C596A" w:rsidRPr="00D14908">
        <w:rPr>
          <w:rFonts w:cstheme="minorHAnsi"/>
        </w:rPr>
        <w:t>File</w:t>
      </w:r>
      <w:r w:rsidR="00FE7A23" w:rsidRPr="00D14908">
        <w:rPr>
          <w:rFonts w:cstheme="minorHAnsi"/>
        </w:rPr>
        <w:t xml:space="preserve"> a</w:t>
      </w:r>
      <w:r w:rsidR="0062244E" w:rsidRPr="00D14908">
        <w:rPr>
          <w:rFonts w:cstheme="minorHAnsi"/>
        </w:rPr>
        <w:t xml:space="preserve"> Request for </w:t>
      </w:r>
      <w:r w:rsidR="00DF318D" w:rsidRPr="00D14908">
        <w:rPr>
          <w:rFonts w:cstheme="minorHAnsi"/>
        </w:rPr>
        <w:t>Stay of Execution</w:t>
      </w:r>
      <w:r w:rsidR="00D14908">
        <w:rPr>
          <w:rFonts w:cstheme="minorHAnsi"/>
        </w:rPr>
        <w:t xml:space="preserve"> </w:t>
      </w:r>
    </w:p>
    <w:p w14:paraId="2659E9B5" w14:textId="519160EC" w:rsidR="005A1517" w:rsidRPr="00AE0625" w:rsidRDefault="005A1517" w:rsidP="004F0BFD">
      <w:pPr>
        <w:pStyle w:val="NumberedList"/>
        <w:jc w:val="both"/>
        <w:rPr>
          <w:rFonts w:cstheme="minorHAnsi"/>
        </w:rPr>
        <w:sectPr w:rsidR="005A1517" w:rsidRPr="00AE0625" w:rsidSect="00EE444D">
          <w:type w:val="continuous"/>
          <w:pgSz w:w="12240" w:h="15840"/>
          <w:pgMar w:top="720" w:right="720" w:bottom="720" w:left="720" w:header="0" w:footer="0" w:gutter="0"/>
          <w:cols w:num="2" w:space="432"/>
          <w:formProt w:val="0"/>
          <w:docGrid w:linePitch="326" w:charSpace="8192"/>
        </w:sectPr>
      </w:pPr>
    </w:p>
    <w:p w14:paraId="6EEB6D2D" w14:textId="77777777" w:rsidR="0009704E" w:rsidRPr="00AE0625" w:rsidRDefault="0009704E" w:rsidP="004F0BFD">
      <w:pPr>
        <w:jc w:val="both"/>
        <w:rPr>
          <w:rFonts w:asciiTheme="minorHAnsi" w:hAnsiTheme="minorHAnsi" w:cstheme="minorHAnsi"/>
          <w:sz w:val="20"/>
          <w:szCs w:val="20"/>
        </w:rPr>
        <w:sectPr w:rsidR="0009704E" w:rsidRPr="00AE0625" w:rsidSect="00EE444D">
          <w:type w:val="continuous"/>
          <w:pgSz w:w="12240" w:h="15840"/>
          <w:pgMar w:top="720" w:right="720" w:bottom="720" w:left="720" w:header="0" w:footer="0" w:gutter="0"/>
          <w:cols w:num="2" w:space="432"/>
          <w:formProt w:val="0"/>
          <w:docGrid w:linePitch="326" w:charSpace="8192"/>
        </w:sectPr>
      </w:pPr>
      <w:bookmarkStart w:id="4" w:name="_jpvqkqfibwqh"/>
      <w:bookmarkStart w:id="5" w:name="_wjzvjugefec1"/>
      <w:bookmarkEnd w:id="4"/>
      <w:bookmarkEnd w:id="5"/>
    </w:p>
    <w:p w14:paraId="323C8A62" w14:textId="77777777" w:rsidR="00B91D8F" w:rsidRPr="00AE0625" w:rsidRDefault="00B91D8F" w:rsidP="004F0BFD">
      <w:pPr>
        <w:jc w:val="both"/>
        <w:rPr>
          <w:rFonts w:asciiTheme="minorHAnsi" w:hAnsiTheme="minorHAnsi" w:cstheme="minorHAnsi"/>
          <w:sz w:val="20"/>
          <w:szCs w:val="20"/>
        </w:rPr>
      </w:pPr>
    </w:p>
    <w:sectPr w:rsidR="00B91D8F" w:rsidRPr="00AE0625" w:rsidSect="00EE444D">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720" w:bottom="720" w:left="720" w:header="0" w:footer="0" w:gutter="0"/>
      <w:cols w:num="2" w:space="432"/>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19917" w14:textId="77777777" w:rsidR="00D50C7E" w:rsidRDefault="00D50C7E" w:rsidP="00F96963">
      <w:r>
        <w:separator/>
      </w:r>
    </w:p>
  </w:endnote>
  <w:endnote w:type="continuationSeparator" w:id="0">
    <w:p w14:paraId="45CA7AAC" w14:textId="77777777" w:rsidR="00D50C7E" w:rsidRDefault="00D50C7E" w:rsidP="00F9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05F0" w14:textId="77777777" w:rsidR="00185E3B" w:rsidRDefault="00185E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052C" w14:textId="10F8A89D" w:rsidR="0009704E" w:rsidRDefault="00DF318D">
    <w:pPr>
      <w:pStyle w:val="Footer"/>
    </w:pPr>
    <w:r>
      <w:rPr>
        <w:noProof/>
        <w:lang w:val="en-US"/>
      </w:rPr>
      <mc:AlternateContent>
        <mc:Choice Requires="wps">
          <w:drawing>
            <wp:inline distT="0" distB="0" distL="0" distR="0" wp14:anchorId="2E694B5B" wp14:editId="091FE6FD">
              <wp:extent cx="6854825" cy="914400"/>
              <wp:effectExtent l="0" t="0" r="15875" b="12700"/>
              <wp:docPr id="6" name="Rounded Rectangle 6"/>
              <wp:cNvGraphicFramePr/>
              <a:graphic xmlns:a="http://schemas.openxmlformats.org/drawingml/2006/main">
                <a:graphicData uri="http://schemas.microsoft.com/office/word/2010/wordprocessingShape">
                  <wps:wsp>
                    <wps:cNvSpPr/>
                    <wps:spPr>
                      <a:xfrm>
                        <a:off x="0" y="0"/>
                        <a:ext cx="6854825" cy="914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251941E3" w14:textId="5501699F" w:rsidR="001C596A" w:rsidRDefault="00DF318D" w:rsidP="00AE0625">
                          <w:pPr>
                            <w:pStyle w:val="FrameContents"/>
                            <w:contextualSpacing/>
                            <w:rPr>
                              <w:color w:val="000000" w:themeColor="text1"/>
                            </w:rPr>
                          </w:pPr>
                          <w:r>
                            <w:rPr>
                              <w:color w:val="000000" w:themeColor="text1"/>
                            </w:rPr>
                            <w:t>Find out more about what to do:</w:t>
                          </w:r>
                        </w:p>
                        <w:p w14:paraId="0BB2961D" w14:textId="3765D21C" w:rsidR="00AE0625" w:rsidRDefault="00AE0625" w:rsidP="00AE0625">
                          <w:pPr>
                            <w:pStyle w:val="FrameContents"/>
                            <w:contextualSpacing/>
                            <w:rPr>
                              <w:color w:val="000000" w:themeColor="text1"/>
                            </w:rPr>
                          </w:pPr>
                          <w:r>
                            <w:rPr>
                              <w:color w:val="000000" w:themeColor="text1"/>
                            </w:rPr>
                            <w:t xml:space="preserve">Write an answer: </w:t>
                          </w:r>
                          <w:hyperlink r:id="rId1" w:history="1">
                            <w:r w:rsidR="00185E3B" w:rsidRPr="00D22989">
                              <w:rPr>
                                <w:rStyle w:val="Hyperlink"/>
                              </w:rPr>
                              <w:t>https://www.masslegalhelp.org/housing/eviction-answer-interview</w:t>
                            </w:r>
                          </w:hyperlink>
                        </w:p>
                        <w:p w14:paraId="34E446F3" w14:textId="22A4016C" w:rsidR="00DF318D" w:rsidRDefault="00DF318D" w:rsidP="00AE0625">
                          <w:pPr>
                            <w:pStyle w:val="FrameContents"/>
                            <w:contextualSpacing/>
                          </w:pPr>
                          <w:r>
                            <w:t>Request for Stay of Execution</w:t>
                          </w:r>
                          <w:r w:rsidR="00420D19">
                            <w:t xml:space="preserve"> </w:t>
                          </w:r>
                          <w:hyperlink r:id="rId2" w:history="1">
                            <w:r w:rsidR="00185E3B" w:rsidRPr="00D22989">
                              <w:rPr>
                                <w:rStyle w:val="Hyperlink"/>
                              </w:rPr>
                              <w:t>https://www.masslegalhelp.org/housing/lt1-booklet-8-stay.pdf</w:t>
                            </w:r>
                          </w:hyperlink>
                        </w:p>
                        <w:p w14:paraId="6B5F1D28" w14:textId="77777777" w:rsidR="00185E3B" w:rsidRPr="00420D19" w:rsidRDefault="00185E3B" w:rsidP="00AE0625">
                          <w:pPr>
                            <w:pStyle w:val="FrameContents"/>
                            <w:contextualSpacing/>
                            <w:rPr>
                              <w:color w:val="000000" w:themeColor="text1"/>
                            </w:rPr>
                          </w:pPr>
                        </w:p>
                      </w:txbxContent>
                    </wps:txbx>
                    <wps:bodyPr lIns="182880" tIns="182880" rIns="182880" bIns="182880" anchor="t">
                      <a:noAutofit/>
                    </wps:bodyPr>
                  </wps:wsp>
                </a:graphicData>
              </a:graphic>
            </wp:inline>
          </w:drawing>
        </mc:Choice>
        <mc:Fallback>
          <w:pict>
            <v:roundrect w14:anchorId="2E694B5B" id="Rounded Rectangle 6" o:spid="_x0000_s1026" style="width:539.75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" fillcolor="#f2f2f2 [3052]" strokecolor="#bfbfbf [2412]" strokeweight=".18mm">
              <v:stroke joinstyle="miter"/>
              <v:textbox inset="14.4pt,14.4pt,14.4pt,14.4pt">
                <w:txbxContent>
                  <w:p w14:paraId="251941E3" w14:textId="5501699F" w:rsidR="001C596A" w:rsidRDefault="00DF318D" w:rsidP="00AE0625">
                    <w:pPr>
                      <w:pStyle w:val="FrameContents"/>
                      <w:contextualSpacing/>
                      <w:rPr>
                        <w:color w:val="000000" w:themeColor="text1"/>
                      </w:rPr>
                    </w:pPr>
                    <w:r>
                      <w:rPr>
                        <w:color w:val="000000" w:themeColor="text1"/>
                      </w:rPr>
                      <w:t>Find out more about what to do:</w:t>
                    </w:r>
                  </w:p>
                  <w:p w14:paraId="0BB2961D" w14:textId="3765D21C" w:rsidR="00AE0625" w:rsidRDefault="00AE0625" w:rsidP="00AE0625">
                    <w:pPr>
                      <w:pStyle w:val="FrameContents"/>
                      <w:contextualSpacing/>
                      <w:rPr>
                        <w:color w:val="000000" w:themeColor="text1"/>
                      </w:rPr>
                    </w:pPr>
                    <w:r>
                      <w:rPr>
                        <w:color w:val="000000" w:themeColor="text1"/>
                      </w:rPr>
                      <w:t xml:space="preserve">Write an answer: </w:t>
                    </w:r>
                    <w:hyperlink r:id="rId3" w:history="1">
                      <w:r w:rsidR="00185E3B" w:rsidRPr="00D22989">
                        <w:rPr>
                          <w:rStyle w:val="Hyperlink"/>
                        </w:rPr>
                        <w:t>https://www.masslegalhelp.org/housing/eviction-answer-interview</w:t>
                      </w:r>
                    </w:hyperlink>
                  </w:p>
                  <w:p w14:paraId="34E446F3" w14:textId="22A4016C" w:rsidR="00DF318D" w:rsidRDefault="00DF318D" w:rsidP="00AE0625">
                    <w:pPr>
                      <w:pStyle w:val="FrameContents"/>
                      <w:contextualSpacing/>
                    </w:pPr>
                    <w:r>
                      <w:t>Request for Stay of Execution</w:t>
                    </w:r>
                    <w:r w:rsidR="00420D19">
                      <w:t xml:space="preserve"> </w:t>
                    </w:r>
                    <w:hyperlink r:id="rId4" w:history="1">
                      <w:r w:rsidR="00185E3B" w:rsidRPr="00D22989">
                        <w:rPr>
                          <w:rStyle w:val="Hyperlink"/>
                        </w:rPr>
                        <w:t>https://www.masslegalhelp.org/housing/lt1-booklet-8-stay.pdf</w:t>
                      </w:r>
                    </w:hyperlink>
                  </w:p>
                  <w:p w14:paraId="6B5F1D28" w14:textId="77777777" w:rsidR="00185E3B" w:rsidRPr="00420D19" w:rsidRDefault="00185E3B" w:rsidP="00AE0625">
                    <w:pPr>
                      <w:pStyle w:val="FrameContents"/>
                      <w:contextualSpacing/>
                      <w:rPr>
                        <w:color w:val="000000" w:themeColor="text1"/>
                      </w:rPr>
                    </w:pPr>
                  </w:p>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F1FB" w14:textId="77777777" w:rsidR="0009704E" w:rsidRDefault="0009704E">
    <w:pPr>
      <w:pStyle w:val="Footer"/>
    </w:pPr>
    <w:r>
      <w:rPr>
        <w:noProof/>
        <w:lang w:val="en-US"/>
      </w:rPr>
      <mc:AlternateContent>
        <mc:Choice Requires="wps">
          <w:drawing>
            <wp:inline distT="0" distB="0" distL="0" distR="0" wp14:anchorId="608CB9D1" wp14:editId="7EE61662">
              <wp:extent cx="6854825" cy="762000"/>
              <wp:effectExtent l="0" t="0" r="15875" b="12700"/>
              <wp:docPr id="5"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0F34451E" w14:textId="148AFA2C" w:rsidR="0009704E" w:rsidRDefault="0009704E" w:rsidP="00F96963">
                          <w:pPr>
                            <w:pStyle w:val="FrameContents"/>
                            <w:rPr>
                              <w:color w:val="000000" w:themeColor="text1"/>
                            </w:rPr>
                          </w:pPr>
                          <w:r>
                            <w:rPr>
                              <w:color w:val="000000" w:themeColor="text1"/>
                            </w:rPr>
                            <w:t xml:space="preserve">Find out more about what to do : </w:t>
                          </w:r>
                        </w:p>
                        <w:p w14:paraId="32AC2614" w14:textId="113D9AAB" w:rsidR="00DF318D" w:rsidRDefault="00DF318D" w:rsidP="00F96963">
                          <w:pPr>
                            <w:pStyle w:val="FrameContents"/>
                          </w:pPr>
                          <w:r>
                            <w:t xml:space="preserve">Request for Stay of Execution. See: </w:t>
                          </w:r>
                          <w:r w:rsidRPr="00FE7A23">
                            <w:t>https://www.masslegalhelp.org/housing/lt1-booklet-8-stay.pdf</w:t>
                          </w:r>
                        </w:p>
                      </w:txbxContent>
                    </wps:txbx>
                    <wps:bodyPr lIns="182880" tIns="182880" rIns="182880" bIns="182880" anchor="ctr">
                      <a:noAutofit/>
                    </wps:bodyPr>
                  </wps:wsp>
                </a:graphicData>
              </a:graphic>
            </wp:inline>
          </w:drawing>
        </mc:Choice>
        <mc:Fallback>
          <w:pict>
            <v:roundrect w14:anchorId="608CB9D1" id="_x0000_s1027"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" fillcolor="#f2f2f2 [3052]" strokecolor="#bfbfbf [2412]" strokeweight=".18mm">
              <v:stroke joinstyle="miter"/>
              <v:textbox inset="14.4pt,14.4pt,14.4pt,14.4pt">
                <w:txbxContent>
                  <w:p w14:paraId="0F34451E" w14:textId="148AFA2C" w:rsidR="0009704E" w:rsidRDefault="0009704E" w:rsidP="00F96963">
                    <w:pPr>
                      <w:pStyle w:val="FrameContents"/>
                      <w:rPr>
                        <w:color w:val="000000" w:themeColor="text1"/>
                      </w:rPr>
                    </w:pPr>
                    <w:r>
                      <w:rPr>
                        <w:color w:val="000000" w:themeColor="text1"/>
                      </w:rPr>
                      <w:t xml:space="preserve">Find out more about what to do : </w:t>
                    </w:r>
                  </w:p>
                  <w:p w14:paraId="32AC2614" w14:textId="113D9AAB" w:rsidR="00DF318D" w:rsidRDefault="00DF318D" w:rsidP="00F96963">
                    <w:pPr>
                      <w:pStyle w:val="FrameContents"/>
                    </w:pPr>
                    <w:r>
                      <w:t xml:space="preserve">Request for Stay of Execution. See: </w:t>
                    </w:r>
                    <w:r w:rsidRPr="00FE7A23">
                      <w:t>https://www.masslegalhelp.org/housing/lt1-booklet-8-stay.pdf</w:t>
                    </w:r>
                  </w:p>
                </w:txbxContent>
              </v:textbox>
              <w10:anchorlock/>
            </v:round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C98F" w14:textId="77777777" w:rsidR="007A3626" w:rsidRDefault="007A36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C22F6" w14:textId="77777777" w:rsidR="007A3626" w:rsidRDefault="007A362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8EBA" w14:textId="77777777" w:rsidR="00F96963" w:rsidRDefault="00F96963">
    <w:pPr>
      <w:pStyle w:val="Footer"/>
    </w:pPr>
    <w:r>
      <w:rPr>
        <w:noProof/>
        <w:lang w:val="en-US"/>
      </w:rPr>
      <mc:AlternateContent>
        <mc:Choice Requires="wps">
          <w:drawing>
            <wp:inline distT="0" distB="0" distL="0" distR="0" wp14:anchorId="78C39CB0" wp14:editId="035F0ADF">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7030B519" w14:textId="77777777"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78C39CB0" id="_x0000_s1028"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" fillcolor="#f2f2f2 [3052]" strokecolor="#bfbfbf [2412]" strokeweight=".18mm">
              <v:stroke joinstyle="miter"/>
              <v:textbox inset="14.4pt,14.4pt,14.4pt,14.4pt">
                <w:txbxContent>
                  <w:p w14:paraId="7030B519" w14:textId="77777777"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6282" w14:textId="77777777" w:rsidR="00D50C7E" w:rsidRDefault="00D50C7E" w:rsidP="00F96963">
      <w:r>
        <w:separator/>
      </w:r>
    </w:p>
  </w:footnote>
  <w:footnote w:type="continuationSeparator" w:id="0">
    <w:p w14:paraId="254E002B" w14:textId="77777777" w:rsidR="00D50C7E" w:rsidRDefault="00D50C7E" w:rsidP="00F96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DE6D" w14:textId="77777777" w:rsidR="0009704E" w:rsidRDefault="000970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CEF3" w14:textId="77777777" w:rsidR="0009704E" w:rsidRDefault="000970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8B8C" w14:textId="77777777" w:rsidR="0009704E" w:rsidRDefault="00097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D899" w14:textId="77777777" w:rsidR="007A3626" w:rsidRDefault="007A36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9C08F" w14:textId="77777777" w:rsidR="007A3626" w:rsidRDefault="007A36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E27B" w14:textId="77777777" w:rsidR="007A3626" w:rsidRDefault="007A3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2F8"/>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63A02E2"/>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6D415D6"/>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E5409B8"/>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3836DBF"/>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6D1C1221"/>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737D5F84"/>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3"/>
  </w:num>
  <w:num w:numId="2">
    <w:abstractNumId w:val="4"/>
  </w:num>
  <w:num w:numId="3">
    <w:abstractNumId w:val="7"/>
  </w:num>
  <w:num w:numId="4">
    <w:abstractNumId w:val="11"/>
  </w:num>
  <w:num w:numId="5">
    <w:abstractNumId w:val="5"/>
  </w:num>
  <w:num w:numId="6">
    <w:abstractNumId w:val="6"/>
  </w:num>
  <w:num w:numId="7">
    <w:abstractNumId w:val="9"/>
  </w:num>
  <w:num w:numId="8">
    <w:abstractNumId w:val="10"/>
  </w:num>
  <w:num w:numId="9">
    <w:abstractNumId w:val="8"/>
  </w:num>
  <w:num w:numId="10">
    <w:abstractNumId w:val="1"/>
  </w:num>
  <w:num w:numId="11">
    <w:abstractNumId w:val="13"/>
  </w:num>
  <w:num w:numId="12">
    <w:abstractNumId w:val="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04B46"/>
    <w:rsid w:val="000133A3"/>
    <w:rsid w:val="000224DA"/>
    <w:rsid w:val="0004363F"/>
    <w:rsid w:val="0008709B"/>
    <w:rsid w:val="0009704E"/>
    <w:rsid w:val="000B1AC1"/>
    <w:rsid w:val="000D3C71"/>
    <w:rsid w:val="000F35B7"/>
    <w:rsid w:val="0013499A"/>
    <w:rsid w:val="00135DF2"/>
    <w:rsid w:val="001435C7"/>
    <w:rsid w:val="001444B3"/>
    <w:rsid w:val="00147590"/>
    <w:rsid w:val="00161926"/>
    <w:rsid w:val="00185E3B"/>
    <w:rsid w:val="001C596A"/>
    <w:rsid w:val="001F6F39"/>
    <w:rsid w:val="002971B1"/>
    <w:rsid w:val="002A2F2A"/>
    <w:rsid w:val="002D1996"/>
    <w:rsid w:val="002F4A16"/>
    <w:rsid w:val="00315A21"/>
    <w:rsid w:val="0032768F"/>
    <w:rsid w:val="00334716"/>
    <w:rsid w:val="0033630B"/>
    <w:rsid w:val="00342DF2"/>
    <w:rsid w:val="00380F94"/>
    <w:rsid w:val="00420D19"/>
    <w:rsid w:val="00427158"/>
    <w:rsid w:val="004441C5"/>
    <w:rsid w:val="004970BF"/>
    <w:rsid w:val="004C111A"/>
    <w:rsid w:val="004F0BFD"/>
    <w:rsid w:val="00517F84"/>
    <w:rsid w:val="0055617B"/>
    <w:rsid w:val="005A1517"/>
    <w:rsid w:val="005C3635"/>
    <w:rsid w:val="005F6917"/>
    <w:rsid w:val="0062244E"/>
    <w:rsid w:val="006471BF"/>
    <w:rsid w:val="00661362"/>
    <w:rsid w:val="00666CCE"/>
    <w:rsid w:val="0068431C"/>
    <w:rsid w:val="0069205D"/>
    <w:rsid w:val="006B73C1"/>
    <w:rsid w:val="006F5296"/>
    <w:rsid w:val="006F648E"/>
    <w:rsid w:val="00705B37"/>
    <w:rsid w:val="007A3626"/>
    <w:rsid w:val="007B000A"/>
    <w:rsid w:val="007D1615"/>
    <w:rsid w:val="00817C9A"/>
    <w:rsid w:val="008527E9"/>
    <w:rsid w:val="0088083D"/>
    <w:rsid w:val="00885F41"/>
    <w:rsid w:val="008A7FE5"/>
    <w:rsid w:val="00914F47"/>
    <w:rsid w:val="0096090C"/>
    <w:rsid w:val="009C790E"/>
    <w:rsid w:val="009F5D6D"/>
    <w:rsid w:val="00A57BF1"/>
    <w:rsid w:val="00AE0625"/>
    <w:rsid w:val="00B01F47"/>
    <w:rsid w:val="00B275D9"/>
    <w:rsid w:val="00B91D8F"/>
    <w:rsid w:val="00BA208A"/>
    <w:rsid w:val="00BC1058"/>
    <w:rsid w:val="00C057F4"/>
    <w:rsid w:val="00C419B2"/>
    <w:rsid w:val="00C56900"/>
    <w:rsid w:val="00C740DE"/>
    <w:rsid w:val="00C8175B"/>
    <w:rsid w:val="00CA492F"/>
    <w:rsid w:val="00CB1FCE"/>
    <w:rsid w:val="00CF0FD8"/>
    <w:rsid w:val="00D0175B"/>
    <w:rsid w:val="00D06E44"/>
    <w:rsid w:val="00D14908"/>
    <w:rsid w:val="00D50C7E"/>
    <w:rsid w:val="00D57E76"/>
    <w:rsid w:val="00D86C74"/>
    <w:rsid w:val="00DF318D"/>
    <w:rsid w:val="00E512AE"/>
    <w:rsid w:val="00EC692B"/>
    <w:rsid w:val="00EE444D"/>
    <w:rsid w:val="00F36DAD"/>
    <w:rsid w:val="00F61B87"/>
    <w:rsid w:val="00F86770"/>
    <w:rsid w:val="00F96963"/>
    <w:rsid w:val="00FE7A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0B398"/>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517"/>
    <w:pPr>
      <w:suppressAutoHyphens w:val="0"/>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57D00"/>
    <w:pPr>
      <w:suppressAutoHyphens/>
      <w:spacing w:before="600" w:line="360" w:lineRule="auto"/>
      <w:outlineLvl w:val="0"/>
    </w:pPr>
    <w:rPr>
      <w:rFonts w:asciiTheme="majorHAnsi" w:eastAsiaTheme="majorEastAsia" w:hAnsiTheme="majorHAnsi" w:cstheme="majorBidi"/>
      <w:b/>
      <w:bCs/>
      <w:i/>
      <w:iCs/>
      <w:sz w:val="32"/>
      <w:szCs w:val="32"/>
      <w:lang w:val="en"/>
    </w:rPr>
  </w:style>
  <w:style w:type="paragraph" w:styleId="Heading2">
    <w:name w:val="heading 2"/>
    <w:basedOn w:val="Normal"/>
    <w:next w:val="Normal"/>
    <w:link w:val="Heading2Char"/>
    <w:uiPriority w:val="9"/>
    <w:unhideWhenUsed/>
    <w:qFormat/>
    <w:rsid w:val="00C057F4"/>
    <w:pPr>
      <w:pBdr>
        <w:bottom w:val="single" w:sz="12" w:space="3" w:color="0074F1"/>
      </w:pBdr>
      <w:suppressAutoHyphens/>
      <w:spacing w:before="40"/>
      <w:outlineLvl w:val="1"/>
    </w:pPr>
    <w:rPr>
      <w:rFonts w:asciiTheme="majorHAnsi" w:eastAsiaTheme="majorEastAsia" w:hAnsiTheme="majorHAnsi" w:cstheme="majorBidi"/>
      <w:b/>
      <w:bCs/>
      <w:color w:val="0074F1"/>
      <w:lang w:val="en"/>
    </w:rPr>
  </w:style>
  <w:style w:type="paragraph" w:styleId="Heading3">
    <w:name w:val="heading 3"/>
    <w:basedOn w:val="Normal"/>
    <w:next w:val="Normal"/>
    <w:link w:val="Heading3Char"/>
    <w:uiPriority w:val="9"/>
    <w:unhideWhenUsed/>
    <w:qFormat/>
    <w:rsid w:val="003721AE"/>
    <w:pPr>
      <w:suppressAutoHyphens/>
      <w:spacing w:before="320"/>
      <w:outlineLvl w:val="2"/>
    </w:pPr>
    <w:rPr>
      <w:rFonts w:asciiTheme="majorHAnsi" w:eastAsiaTheme="majorEastAsia" w:hAnsiTheme="majorHAnsi" w:cstheme="majorBidi"/>
      <w:b/>
      <w:bCs/>
      <w:sz w:val="21"/>
      <w:szCs w:val="21"/>
      <w:lang w:val="en"/>
    </w:rPr>
  </w:style>
  <w:style w:type="paragraph" w:styleId="Heading4">
    <w:name w:val="heading 4"/>
    <w:basedOn w:val="Normal"/>
    <w:next w:val="Normal"/>
    <w:link w:val="Heading4Char"/>
    <w:uiPriority w:val="9"/>
    <w:unhideWhenUsed/>
    <w:qFormat/>
    <w:rsid w:val="00957D00"/>
    <w:pPr>
      <w:suppressAutoHyphens/>
      <w:spacing w:before="280" w:line="360" w:lineRule="auto"/>
      <w:outlineLvl w:val="3"/>
    </w:pPr>
    <w:rPr>
      <w:rFonts w:asciiTheme="majorHAnsi" w:eastAsiaTheme="majorEastAsia" w:hAnsiTheme="majorHAnsi" w:cstheme="majorBidi"/>
      <w:b/>
      <w:bCs/>
      <w:i/>
      <w:iCs/>
      <w:lang w:val="en"/>
    </w:rPr>
  </w:style>
  <w:style w:type="paragraph" w:styleId="Heading5">
    <w:name w:val="heading 5"/>
    <w:basedOn w:val="Normal"/>
    <w:next w:val="Normal"/>
    <w:link w:val="Heading5Char"/>
    <w:uiPriority w:val="9"/>
    <w:unhideWhenUsed/>
    <w:qFormat/>
    <w:rsid w:val="00957D00"/>
    <w:pPr>
      <w:suppressAutoHyphens/>
      <w:spacing w:before="280" w:line="360" w:lineRule="auto"/>
      <w:outlineLvl w:val="4"/>
    </w:pPr>
    <w:rPr>
      <w:rFonts w:asciiTheme="majorHAnsi" w:eastAsiaTheme="majorEastAsia" w:hAnsiTheme="majorHAnsi" w:cstheme="majorBidi"/>
      <w:b/>
      <w:bCs/>
      <w:i/>
      <w:iCs/>
      <w:sz w:val="20"/>
      <w:szCs w:val="20"/>
      <w:lang w:val="en"/>
    </w:rPr>
  </w:style>
  <w:style w:type="paragraph" w:styleId="Heading6">
    <w:name w:val="heading 6"/>
    <w:basedOn w:val="Normal"/>
    <w:next w:val="Normal"/>
    <w:link w:val="Heading6Char"/>
    <w:uiPriority w:val="9"/>
    <w:unhideWhenUsed/>
    <w:qFormat/>
    <w:rsid w:val="00957D00"/>
    <w:pPr>
      <w:suppressAutoHyphens/>
      <w:spacing w:before="280" w:after="80" w:line="360" w:lineRule="auto"/>
      <w:outlineLvl w:val="5"/>
    </w:pPr>
    <w:rPr>
      <w:rFonts w:asciiTheme="majorHAnsi" w:eastAsiaTheme="majorEastAsia" w:hAnsiTheme="majorHAnsi" w:cstheme="majorBidi"/>
      <w:b/>
      <w:bCs/>
      <w:i/>
      <w:iCs/>
      <w:sz w:val="20"/>
      <w:szCs w:val="20"/>
      <w:lang w:val="en"/>
    </w:rPr>
  </w:style>
  <w:style w:type="paragraph" w:styleId="Heading7">
    <w:name w:val="heading 7"/>
    <w:basedOn w:val="Normal"/>
    <w:next w:val="Normal"/>
    <w:link w:val="Heading7Char"/>
    <w:uiPriority w:val="9"/>
    <w:semiHidden/>
    <w:unhideWhenUsed/>
    <w:qFormat/>
    <w:rsid w:val="00957D00"/>
    <w:pPr>
      <w:suppressAutoHyphens/>
      <w:spacing w:before="280" w:line="360" w:lineRule="auto"/>
      <w:outlineLvl w:val="6"/>
    </w:pPr>
    <w:rPr>
      <w:rFonts w:asciiTheme="majorHAnsi" w:eastAsiaTheme="majorEastAsia" w:hAnsiTheme="majorHAnsi" w:cstheme="majorBidi"/>
      <w:b/>
      <w:bCs/>
      <w:i/>
      <w:iCs/>
      <w:sz w:val="20"/>
      <w:szCs w:val="20"/>
      <w:lang w:val="en"/>
    </w:rPr>
  </w:style>
  <w:style w:type="paragraph" w:styleId="Heading8">
    <w:name w:val="heading 8"/>
    <w:basedOn w:val="Normal"/>
    <w:next w:val="Normal"/>
    <w:link w:val="Heading8Char"/>
    <w:uiPriority w:val="9"/>
    <w:semiHidden/>
    <w:unhideWhenUsed/>
    <w:qFormat/>
    <w:rsid w:val="00957D00"/>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C057F4"/>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uppressAutoHyphens/>
      <w:spacing w:before="240" w:after="120"/>
    </w:pPr>
    <w:rPr>
      <w:rFonts w:ascii="Liberation Sans" w:eastAsia="SimSun" w:hAnsi="Liberation Sans" w:cs="Lucida Sans"/>
      <w:sz w:val="28"/>
      <w:szCs w:val="28"/>
      <w:lang w:val="en"/>
    </w:rPr>
  </w:style>
  <w:style w:type="paragraph" w:styleId="BodyText">
    <w:name w:val="Body Text"/>
    <w:basedOn w:val="Normal"/>
    <w:pPr>
      <w:suppressAutoHyphens/>
      <w:spacing w:after="140" w:line="276" w:lineRule="auto"/>
    </w:pPr>
    <w:rPr>
      <w:rFonts w:asciiTheme="minorHAnsi" w:eastAsiaTheme="minorEastAsia" w:hAnsiTheme="minorHAnsi" w:cstheme="minorBidi"/>
      <w:sz w:val="20"/>
      <w:szCs w:val="20"/>
      <w:lang w:val="en"/>
    </w:r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suppressAutoHyphens/>
      <w:spacing w:after="80"/>
    </w:pPr>
    <w:rPr>
      <w:rFonts w:ascii="Calibri" w:eastAsiaTheme="minorEastAsia" w:hAnsi="Calibri" w:cs="Lucida Sans"/>
      <w:sz w:val="20"/>
      <w:szCs w:val="20"/>
      <w:lang w:val="en"/>
    </w:rPr>
  </w:style>
  <w:style w:type="paragraph" w:styleId="Title">
    <w:name w:val="Title"/>
    <w:basedOn w:val="Normal"/>
    <w:next w:val="Normal"/>
    <w:link w:val="TitleChar"/>
    <w:uiPriority w:val="10"/>
    <w:qFormat/>
    <w:rsid w:val="00F47A36"/>
    <w:pPr>
      <w:suppressAutoHyphens/>
      <w:spacing w:after="80"/>
    </w:pPr>
    <w:rPr>
      <w:rFonts w:asciiTheme="majorHAnsi" w:eastAsiaTheme="majorEastAsia" w:hAnsiTheme="majorHAnsi" w:cstheme="majorBidi"/>
      <w:b/>
      <w:bCs/>
      <w:color w:val="002E63"/>
      <w:spacing w:val="10"/>
      <w:sz w:val="36"/>
      <w:szCs w:val="36"/>
      <w:lang w:val="en"/>
    </w:rPr>
  </w:style>
  <w:style w:type="paragraph" w:styleId="Subtitle">
    <w:name w:val="Subtitle"/>
    <w:basedOn w:val="Normal"/>
    <w:next w:val="Normal"/>
    <w:link w:val="SubtitleChar"/>
    <w:uiPriority w:val="11"/>
    <w:qFormat/>
    <w:rsid w:val="005579B7"/>
    <w:pPr>
      <w:suppressAutoHyphens/>
      <w:spacing w:after="320"/>
    </w:pPr>
    <w:rPr>
      <w:rFonts w:asciiTheme="minorHAnsi" w:eastAsiaTheme="minorEastAsia" w:hAnsiTheme="minorHAnsi" w:cstheme="minorBidi"/>
      <w:color w:val="000000" w:themeColor="text1"/>
      <w:spacing w:val="10"/>
      <w:sz w:val="22"/>
      <w:szCs w:val="22"/>
      <w:lang w:val="en"/>
    </w:rPr>
  </w:style>
  <w:style w:type="paragraph" w:styleId="CommentText">
    <w:name w:val="annotation text"/>
    <w:basedOn w:val="Normal"/>
    <w:link w:val="CommentTextChar"/>
    <w:uiPriority w:val="99"/>
    <w:semiHidden/>
    <w:unhideWhenUsed/>
    <w:qFormat/>
    <w:pPr>
      <w:suppressAutoHyphens/>
      <w:spacing w:after="80"/>
    </w:pPr>
    <w:rPr>
      <w:rFonts w:asciiTheme="minorHAnsi" w:eastAsiaTheme="minorEastAsia" w:hAnsiTheme="minorHAnsi" w:cstheme="minorBidi"/>
      <w:sz w:val="20"/>
      <w:szCs w:val="20"/>
      <w:lang w:val="en"/>
    </w:rPr>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pPr>
      <w:suppressAutoHyphens/>
      <w:spacing w:after="80"/>
    </w:pPr>
    <w:rPr>
      <w:rFonts w:asciiTheme="minorHAnsi" w:eastAsiaTheme="minorEastAsia" w:hAnsiTheme="minorHAnsi" w:cstheme="minorBidi"/>
      <w:sz w:val="20"/>
      <w:szCs w:val="20"/>
      <w:lang w:val="en"/>
    </w:rPr>
  </w:style>
  <w:style w:type="paragraph" w:styleId="Header">
    <w:name w:val="header"/>
    <w:basedOn w:val="Normal"/>
    <w:link w:val="HeaderChar"/>
    <w:uiPriority w:val="99"/>
    <w:unhideWhenUsed/>
    <w:rsid w:val="00533458"/>
    <w:pPr>
      <w:tabs>
        <w:tab w:val="center" w:pos="4680"/>
        <w:tab w:val="right" w:pos="9360"/>
      </w:tabs>
      <w:suppressAutoHyphens/>
      <w:spacing w:after="80"/>
    </w:pPr>
    <w:rPr>
      <w:rFonts w:asciiTheme="minorHAnsi" w:eastAsiaTheme="minorEastAsia" w:hAnsiTheme="minorHAnsi" w:cstheme="minorBidi"/>
      <w:sz w:val="20"/>
      <w:szCs w:val="20"/>
      <w:lang w:val="en"/>
    </w:rPr>
  </w:style>
  <w:style w:type="paragraph" w:styleId="Footer">
    <w:name w:val="footer"/>
    <w:basedOn w:val="Normal"/>
    <w:link w:val="FooterChar"/>
    <w:uiPriority w:val="99"/>
    <w:unhideWhenUsed/>
    <w:rsid w:val="00533458"/>
    <w:pPr>
      <w:tabs>
        <w:tab w:val="center" w:pos="4680"/>
        <w:tab w:val="right" w:pos="9360"/>
      </w:tabs>
      <w:suppressAutoHyphens/>
      <w:spacing w:after="80"/>
    </w:pPr>
    <w:rPr>
      <w:rFonts w:asciiTheme="minorHAnsi" w:eastAsiaTheme="minorEastAsia" w:hAnsiTheme="minorHAnsi" w:cstheme="minorBidi"/>
      <w:sz w:val="20"/>
      <w:szCs w:val="20"/>
      <w:lang w:val="en"/>
    </w:rPr>
  </w:style>
  <w:style w:type="paragraph" w:styleId="ListParagraph">
    <w:name w:val="List Paragraph"/>
    <w:basedOn w:val="Normal"/>
    <w:uiPriority w:val="34"/>
    <w:qFormat/>
    <w:rsid w:val="00957D00"/>
    <w:pPr>
      <w:suppressAutoHyphens/>
      <w:spacing w:after="80"/>
      <w:ind w:left="720"/>
      <w:contextualSpacing/>
    </w:pPr>
    <w:rPr>
      <w:rFonts w:asciiTheme="minorHAnsi" w:eastAsiaTheme="minorEastAsia" w:hAnsiTheme="minorHAnsi" w:cstheme="minorBidi"/>
      <w:sz w:val="20"/>
      <w:szCs w:val="20"/>
      <w:lang w:val="en"/>
    </w:rPr>
  </w:style>
  <w:style w:type="paragraph" w:styleId="NoSpacing">
    <w:name w:val="No Spacing"/>
    <w:basedOn w:val="Normal"/>
    <w:link w:val="NoSpacingChar"/>
    <w:uiPriority w:val="1"/>
    <w:qFormat/>
    <w:rsid w:val="00957D00"/>
    <w:pPr>
      <w:suppressAutoHyphens/>
    </w:pPr>
    <w:rPr>
      <w:rFonts w:asciiTheme="minorHAnsi" w:eastAsiaTheme="minorEastAsia" w:hAnsiTheme="minorHAnsi" w:cstheme="minorBidi"/>
      <w:sz w:val="20"/>
      <w:szCs w:val="20"/>
      <w:lang w:val="en"/>
    </w:rPr>
  </w:style>
  <w:style w:type="paragraph" w:styleId="Quote">
    <w:name w:val="Quote"/>
    <w:basedOn w:val="Normal"/>
    <w:next w:val="Normal"/>
    <w:link w:val="QuoteChar"/>
    <w:uiPriority w:val="29"/>
    <w:qFormat/>
    <w:rsid w:val="00957D00"/>
    <w:pPr>
      <w:suppressAutoHyphens/>
      <w:spacing w:after="80"/>
    </w:pPr>
    <w:rPr>
      <w:rFonts w:asciiTheme="minorHAnsi" w:eastAsiaTheme="minorEastAsia" w:hAnsiTheme="minorHAnsi" w:cstheme="minorBidi"/>
      <w:color w:val="5A5A5A" w:themeColor="text1" w:themeTint="A5"/>
      <w:sz w:val="20"/>
      <w:szCs w:val="20"/>
      <w:lang w:val="en"/>
    </w:rPr>
  </w:style>
  <w:style w:type="paragraph" w:styleId="IntenseQuote">
    <w:name w:val="Intense Quote"/>
    <w:basedOn w:val="Normal"/>
    <w:next w:val="Normal"/>
    <w:link w:val="IntenseQuoteChar"/>
    <w:uiPriority w:val="30"/>
    <w:qFormat/>
    <w:rsid w:val="00957D00"/>
    <w:pPr>
      <w:suppressAutoHyphens/>
      <w:spacing w:before="320" w:after="480"/>
      <w:ind w:left="720" w:right="720"/>
      <w:jc w:val="center"/>
    </w:pPr>
    <w:rPr>
      <w:rFonts w:asciiTheme="majorHAnsi" w:eastAsiaTheme="majorEastAsia" w:hAnsiTheme="majorHAnsi" w:cstheme="majorBidi"/>
      <w:i/>
      <w:iCs/>
      <w:sz w:val="20"/>
      <w:szCs w:val="20"/>
      <w:lang w:val="en"/>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pPr>
      <w:suppressAutoHyphens/>
      <w:spacing w:after="80"/>
    </w:pPr>
    <w:rPr>
      <w:rFonts w:asciiTheme="minorHAnsi" w:eastAsiaTheme="minorEastAsia" w:hAnsiTheme="minorHAnsi" w:cstheme="minorBidi"/>
      <w:b/>
      <w:bCs/>
      <w:sz w:val="18"/>
      <w:szCs w:val="18"/>
      <w:lang w:val="en"/>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rPr>
  </w:style>
  <w:style w:type="paragraph" w:customStyle="1" w:styleId="FrameContents">
    <w:name w:val="Frame Contents"/>
    <w:basedOn w:val="Normal"/>
    <w:qFormat/>
    <w:pPr>
      <w:suppressAutoHyphens/>
      <w:spacing w:after="80"/>
    </w:pPr>
    <w:rPr>
      <w:rFonts w:asciiTheme="minorHAnsi" w:eastAsiaTheme="minorEastAsia" w:hAnsiTheme="minorHAnsi" w:cstheme="minorBidi"/>
      <w:sz w:val="20"/>
      <w:szCs w:val="20"/>
      <w:lang w:val="en"/>
    </w:rPr>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5E3B"/>
    <w:rPr>
      <w:color w:val="F49100" w:themeColor="hyperlink"/>
      <w:u w:val="single"/>
    </w:rPr>
  </w:style>
  <w:style w:type="character" w:styleId="UnresolvedMention">
    <w:name w:val="Unresolved Mention"/>
    <w:basedOn w:val="DefaultParagraphFont"/>
    <w:uiPriority w:val="99"/>
    <w:semiHidden/>
    <w:unhideWhenUsed/>
    <w:rsid w:val="00185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92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3" Type="http://schemas.openxmlformats.org/officeDocument/2006/relationships/hyperlink" Target="https://www.masslegalhelp.org/housing/eviction-answer-interview" TargetMode="External"/><Relationship Id="rId2" Type="http://schemas.openxmlformats.org/officeDocument/2006/relationships/hyperlink" Target="https://www.masslegalhelp.org/housing/lt1-booklet-8-stay.pdf" TargetMode="External"/><Relationship Id="rId1" Type="http://schemas.openxmlformats.org/officeDocument/2006/relationships/hyperlink" Target="https://www.masslegalhelp.org/housing/eviction-answer-interview" TargetMode="External"/><Relationship Id="rId4" Type="http://schemas.openxmlformats.org/officeDocument/2006/relationships/hyperlink" Target="https://www.masslegalhelp.org/housing/lt1-booklet-8-stay.pdf"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0E924-7B05-864B-9EDD-C40FC3E2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Aubrie M Souza</cp:lastModifiedBy>
  <cp:revision>4</cp:revision>
  <cp:lastPrinted>2020-09-16T15:54:00Z</cp:lastPrinted>
  <dcterms:created xsi:type="dcterms:W3CDTF">2021-07-29T19:35:00Z</dcterms:created>
  <dcterms:modified xsi:type="dcterms:W3CDTF">2021-07-29T19:46:00Z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